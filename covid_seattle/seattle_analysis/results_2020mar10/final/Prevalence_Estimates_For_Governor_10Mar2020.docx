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D0DEA5" w14:textId="4C29D7BA" w:rsidR="00184E88" w:rsidRDefault="00E16C52" w:rsidP="00E16C52">
      <w:pPr>
        <w:pStyle w:val="Heading1"/>
        <w:rPr>
          <w:rFonts w:asciiTheme="minorHAnsi" w:eastAsiaTheme="minorEastAsia" w:hAnsiTheme="minorHAnsi" w:cstheme="minorBidi"/>
        </w:rPr>
      </w:pPr>
      <w:r w:rsidRPr="4217331E">
        <w:rPr>
          <w:rFonts w:asciiTheme="minorHAnsi" w:eastAsiaTheme="minorEastAsia" w:hAnsiTheme="minorHAnsi" w:cstheme="minorBidi"/>
        </w:rPr>
        <w:t>W</w:t>
      </w:r>
      <w:r w:rsidR="00F147F5" w:rsidRPr="4217331E">
        <w:rPr>
          <w:rFonts w:asciiTheme="minorHAnsi" w:eastAsiaTheme="minorEastAsia" w:hAnsiTheme="minorHAnsi" w:cstheme="minorBidi"/>
        </w:rPr>
        <w:t>orking</w:t>
      </w:r>
      <w:r w:rsidRPr="4217331E">
        <w:rPr>
          <w:rFonts w:asciiTheme="minorHAnsi" w:eastAsiaTheme="minorEastAsia" w:hAnsiTheme="minorHAnsi" w:cstheme="minorBidi"/>
        </w:rPr>
        <w:t xml:space="preserve"> paper – model-based estimates of COVID-19 burden in </w:t>
      </w:r>
      <w:r w:rsidR="6D87D0A0" w:rsidRPr="4217331E">
        <w:rPr>
          <w:rFonts w:asciiTheme="minorHAnsi" w:eastAsiaTheme="minorEastAsia" w:hAnsiTheme="minorHAnsi" w:cstheme="minorBidi"/>
        </w:rPr>
        <w:t>King and Snohomish counties</w:t>
      </w:r>
      <w:r w:rsidR="2E0F780B" w:rsidRPr="4217331E">
        <w:rPr>
          <w:rFonts w:asciiTheme="minorHAnsi" w:eastAsiaTheme="minorEastAsia" w:hAnsiTheme="minorHAnsi" w:cstheme="minorBidi"/>
        </w:rPr>
        <w:t xml:space="preserve"> through April 7</w:t>
      </w:r>
      <w:r w:rsidR="0F3AEAA0" w:rsidRPr="4217331E">
        <w:rPr>
          <w:rFonts w:asciiTheme="minorHAnsi" w:eastAsiaTheme="minorEastAsia" w:hAnsiTheme="minorHAnsi" w:cstheme="minorBidi"/>
        </w:rPr>
        <w:t>,</w:t>
      </w:r>
      <w:r w:rsidR="2E0F780B" w:rsidRPr="4217331E">
        <w:rPr>
          <w:rFonts w:asciiTheme="minorHAnsi" w:eastAsiaTheme="minorEastAsia" w:hAnsiTheme="minorHAnsi" w:cstheme="minorBidi"/>
        </w:rPr>
        <w:t xml:space="preserve"> 2020</w:t>
      </w:r>
    </w:p>
    <w:p w14:paraId="7F91F53A" w14:textId="67B5C7D8" w:rsidR="00E16C52" w:rsidRDefault="3B0E353E" w:rsidP="00E16C52">
      <w:pPr>
        <w:rPr>
          <w:rFonts w:eastAsiaTheme="minorEastAsia"/>
        </w:rPr>
      </w:pPr>
      <w:r w:rsidRPr="4217331E">
        <w:rPr>
          <w:rFonts w:eastAsiaTheme="minorEastAsia"/>
        </w:rPr>
        <w:t>Dan Klein</w:t>
      </w:r>
      <w:r w:rsidR="56B3AB45" w:rsidRPr="4217331E">
        <w:rPr>
          <w:rFonts w:eastAsiaTheme="minorEastAsia"/>
          <w:vertAlign w:val="superscript"/>
        </w:rPr>
        <w:t>1</w:t>
      </w:r>
      <w:r w:rsidR="3E0EEA80" w:rsidRPr="4217331E">
        <w:rPr>
          <w:rFonts w:eastAsiaTheme="minorEastAsia"/>
        </w:rPr>
        <w:t xml:space="preserve">, </w:t>
      </w:r>
      <w:r w:rsidR="1DE3EEF9" w:rsidRPr="4217331E">
        <w:rPr>
          <w:rFonts w:eastAsiaTheme="minorEastAsia"/>
        </w:rPr>
        <w:t>Brittany Hagedorn</w:t>
      </w:r>
      <w:r w:rsidR="1DE3EEF9" w:rsidRPr="4217331E">
        <w:rPr>
          <w:rFonts w:eastAsiaTheme="minorEastAsia"/>
          <w:vertAlign w:val="superscript"/>
        </w:rPr>
        <w:t>1</w:t>
      </w:r>
      <w:r w:rsidR="1DE3EEF9" w:rsidRPr="4217331E">
        <w:rPr>
          <w:rFonts w:eastAsiaTheme="minorEastAsia"/>
        </w:rPr>
        <w:t xml:space="preserve">, </w:t>
      </w:r>
      <w:r w:rsidR="0A05CCAB" w:rsidRPr="4217331E">
        <w:rPr>
          <w:rFonts w:eastAsiaTheme="minorEastAsia"/>
        </w:rPr>
        <w:t>Cliff Kerr</w:t>
      </w:r>
      <w:r w:rsidR="0A05CCAB" w:rsidRPr="4217331E">
        <w:rPr>
          <w:rFonts w:eastAsiaTheme="minorEastAsia"/>
          <w:vertAlign w:val="superscript"/>
        </w:rPr>
        <w:t>1</w:t>
      </w:r>
      <w:r w:rsidR="0A05CCAB" w:rsidRPr="4217331E">
        <w:rPr>
          <w:rFonts w:eastAsiaTheme="minorEastAsia"/>
        </w:rPr>
        <w:t xml:space="preserve">, </w:t>
      </w:r>
      <w:r w:rsidR="08ADC634" w:rsidRPr="4217331E">
        <w:rPr>
          <w:rFonts w:eastAsiaTheme="minorEastAsia"/>
        </w:rPr>
        <w:t>Hao Hu</w:t>
      </w:r>
      <w:r w:rsidR="08ADC634" w:rsidRPr="4217331E">
        <w:rPr>
          <w:rFonts w:eastAsiaTheme="minorEastAsia"/>
          <w:vertAlign w:val="superscript"/>
        </w:rPr>
        <w:t>2</w:t>
      </w:r>
      <w:r w:rsidR="08ADC634" w:rsidRPr="4217331E">
        <w:rPr>
          <w:rFonts w:eastAsiaTheme="minorEastAsia"/>
        </w:rPr>
        <w:t xml:space="preserve">, </w:t>
      </w:r>
      <w:r w:rsidRPr="4217331E">
        <w:rPr>
          <w:rFonts w:eastAsiaTheme="minorEastAsia"/>
        </w:rPr>
        <w:t>Trevor Bedford</w:t>
      </w:r>
      <w:r w:rsidR="25214CC8" w:rsidRPr="4217331E">
        <w:rPr>
          <w:rFonts w:eastAsiaTheme="minorEastAsia"/>
          <w:vertAlign w:val="superscript"/>
        </w:rPr>
        <w:t>3</w:t>
      </w:r>
      <w:r w:rsidR="1FCBBD2D" w:rsidRPr="4217331E">
        <w:rPr>
          <w:rFonts w:eastAsiaTheme="minorEastAsia"/>
        </w:rPr>
        <w:t>, Mike Famulare</w:t>
      </w:r>
      <w:r w:rsidR="502806A5" w:rsidRPr="4217331E">
        <w:rPr>
          <w:rFonts w:eastAsiaTheme="minorEastAsia"/>
          <w:vertAlign w:val="superscript"/>
        </w:rPr>
        <w:t>1</w:t>
      </w:r>
      <w:r w:rsidR="1FCBBD2D" w:rsidRPr="4217331E">
        <w:rPr>
          <w:rFonts w:eastAsiaTheme="minorEastAsia"/>
        </w:rPr>
        <w:t>*</w:t>
      </w:r>
    </w:p>
    <w:p w14:paraId="48EA06A5" w14:textId="552804EC" w:rsidR="00E16C52" w:rsidRPr="00E16C52" w:rsidRDefault="1FCBBD2D" w:rsidP="4217331E">
      <w:pPr>
        <w:rPr>
          <w:rFonts w:eastAsiaTheme="minorEastAsia"/>
        </w:rPr>
      </w:pPr>
      <w:r w:rsidRPr="4217331E">
        <w:rPr>
          <w:rFonts w:eastAsiaTheme="minorEastAsia"/>
          <w:vertAlign w:val="superscript"/>
        </w:rPr>
        <w:t>1</w:t>
      </w:r>
      <w:r w:rsidRPr="4217331E">
        <w:rPr>
          <w:rFonts w:eastAsiaTheme="minorEastAsia"/>
        </w:rPr>
        <w:t>Institute for Disease Modeling;</w:t>
      </w:r>
      <w:r w:rsidR="52209E32" w:rsidRPr="4217331E">
        <w:rPr>
          <w:rFonts w:eastAsiaTheme="minorEastAsia"/>
        </w:rPr>
        <w:t xml:space="preserve"> </w:t>
      </w:r>
      <w:r w:rsidR="52209E32" w:rsidRPr="4217331E">
        <w:rPr>
          <w:rFonts w:eastAsiaTheme="minorEastAsia"/>
          <w:vertAlign w:val="superscript"/>
        </w:rPr>
        <w:t>2</w:t>
      </w:r>
      <w:r w:rsidR="52209E32" w:rsidRPr="4217331E">
        <w:rPr>
          <w:rFonts w:eastAsiaTheme="minorEastAsia"/>
        </w:rPr>
        <w:t>Bill &amp; Melinda Gates Foundation;</w:t>
      </w:r>
      <w:r w:rsidRPr="4217331E">
        <w:rPr>
          <w:rFonts w:eastAsiaTheme="minorEastAsia"/>
        </w:rPr>
        <w:t xml:space="preserve"> </w:t>
      </w:r>
      <w:r w:rsidR="07B49682" w:rsidRPr="4217331E">
        <w:rPr>
          <w:rFonts w:eastAsiaTheme="minorEastAsia"/>
          <w:vertAlign w:val="superscript"/>
        </w:rPr>
        <w:t>3</w:t>
      </w:r>
      <w:r w:rsidRPr="4217331E">
        <w:rPr>
          <w:rFonts w:eastAsiaTheme="minorEastAsia"/>
        </w:rPr>
        <w:t>Fred Hutchinson Cancer Research Institute</w:t>
      </w:r>
      <w:r w:rsidR="7A720971" w:rsidRPr="4217331E">
        <w:rPr>
          <w:rFonts w:eastAsiaTheme="minorEastAsia"/>
        </w:rPr>
        <w:t xml:space="preserve">; </w:t>
      </w:r>
      <w:hyperlink r:id="rId11">
        <w:r w:rsidR="7A720971" w:rsidRPr="24A91D8C">
          <w:rPr>
            <w:rStyle w:val="Hyperlink"/>
          </w:rPr>
          <w:t>*mfamulare@idmod.org</w:t>
        </w:r>
      </w:hyperlink>
      <w:r w:rsidRPr="4217331E">
        <w:rPr>
          <w:rFonts w:eastAsiaTheme="minorEastAsia"/>
        </w:rPr>
        <w:t xml:space="preserve"> </w:t>
      </w:r>
    </w:p>
    <w:p w14:paraId="76FE6A8D" w14:textId="6890369D" w:rsidR="00E16C52" w:rsidRPr="00E16C52" w:rsidRDefault="00F147F5" w:rsidP="00E16C52">
      <w:pPr>
        <w:rPr>
          <w:rFonts w:eastAsiaTheme="minorEastAsia"/>
          <w:i/>
        </w:rPr>
      </w:pPr>
      <w:r w:rsidRPr="0631AA9A">
        <w:rPr>
          <w:rFonts w:eastAsiaTheme="minorEastAsia"/>
          <w:b/>
          <w:i/>
        </w:rPr>
        <w:t xml:space="preserve">Results as of March 10, 2020 at </w:t>
      </w:r>
      <w:r w:rsidR="280CC3CE" w:rsidRPr="02A95606">
        <w:rPr>
          <w:rFonts w:eastAsiaTheme="minorEastAsia"/>
          <w:b/>
          <w:bCs/>
          <w:i/>
          <w:iCs/>
        </w:rPr>
        <w:t>4</w:t>
      </w:r>
      <w:r w:rsidR="0748C98B" w:rsidRPr="0631AA9A">
        <w:rPr>
          <w:rFonts w:eastAsiaTheme="minorEastAsia"/>
          <w:b/>
          <w:bCs/>
          <w:i/>
          <w:iCs/>
        </w:rPr>
        <w:t>:</w:t>
      </w:r>
      <w:r w:rsidR="7EDE17C3" w:rsidRPr="0631AA9A">
        <w:rPr>
          <w:rFonts w:eastAsiaTheme="minorEastAsia"/>
          <w:b/>
          <w:bCs/>
          <w:i/>
          <w:iCs/>
        </w:rPr>
        <w:t>0</w:t>
      </w:r>
      <w:r w:rsidR="76BAF3B7" w:rsidRPr="0631AA9A">
        <w:rPr>
          <w:rFonts w:eastAsiaTheme="minorEastAsia"/>
          <w:b/>
          <w:bCs/>
          <w:i/>
          <w:iCs/>
        </w:rPr>
        <w:t>0</w:t>
      </w:r>
      <w:r w:rsidR="7EDE17C3" w:rsidRPr="0631AA9A">
        <w:rPr>
          <w:rFonts w:eastAsiaTheme="minorEastAsia"/>
          <w:b/>
          <w:bCs/>
          <w:i/>
          <w:iCs/>
        </w:rPr>
        <w:t xml:space="preserve"> p</w:t>
      </w:r>
      <w:r w:rsidR="0748C98B" w:rsidRPr="0631AA9A">
        <w:rPr>
          <w:rFonts w:eastAsiaTheme="minorEastAsia"/>
          <w:b/>
          <w:bCs/>
          <w:i/>
          <w:iCs/>
        </w:rPr>
        <w:t>m</w:t>
      </w:r>
      <w:r w:rsidRPr="0631AA9A">
        <w:rPr>
          <w:rFonts w:eastAsiaTheme="minorEastAsia"/>
          <w:i/>
        </w:rPr>
        <w:t>.</w:t>
      </w:r>
    </w:p>
    <w:p w14:paraId="0EFDE988" w14:textId="0785480A" w:rsidR="4217331E" w:rsidRDefault="4217331E" w:rsidP="4217331E">
      <w:pPr>
        <w:rPr>
          <w:rFonts w:eastAsiaTheme="minorEastAsia"/>
          <w:i/>
          <w:iCs/>
        </w:rPr>
      </w:pPr>
    </w:p>
    <w:p w14:paraId="13D6C837" w14:textId="3F829B8E" w:rsidR="00E16C52" w:rsidRPr="00E16C52" w:rsidRDefault="00F147F5" w:rsidP="00E16C52">
      <w:pPr>
        <w:spacing w:after="0" w:line="240" w:lineRule="auto"/>
        <w:rPr>
          <w:rFonts w:eastAsiaTheme="minorEastAsia"/>
          <w:sz w:val="24"/>
          <w:szCs w:val="24"/>
        </w:rPr>
      </w:pPr>
      <w:r w:rsidRPr="58DCBE6B">
        <w:rPr>
          <w:rFonts w:eastAsiaTheme="minorEastAsia"/>
          <w:b/>
          <w:color w:val="000000" w:themeColor="text1"/>
        </w:rPr>
        <w:t>Summary</w:t>
      </w:r>
    </w:p>
    <w:p w14:paraId="78E15F8B" w14:textId="157C4CDC" w:rsidR="00003387" w:rsidRPr="00003387" w:rsidRDefault="5A92FDEA" w:rsidP="7DAAA695">
      <w:pPr>
        <w:spacing w:after="0" w:line="240" w:lineRule="auto"/>
        <w:rPr>
          <w:rFonts w:eastAsiaTheme="minorEastAsia"/>
          <w:color w:val="000000" w:themeColor="text1"/>
        </w:rPr>
      </w:pPr>
      <w:r w:rsidRPr="7DAAA695">
        <w:rPr>
          <w:rFonts w:eastAsiaTheme="minorEastAsia"/>
          <w:color w:val="000000" w:themeColor="text1"/>
        </w:rPr>
        <w:t xml:space="preserve">We describe projections for the burden of infections and deaths in King and Snohomish Counties through April 7, as projections further out are strongly sensitive to assumptions about the scale of the local outbreak and importation dynamics from other regions that are not yet known. For the projections, we considered four scenarios for the increasingly effective impact of social distancing on COVID-19 incidence: </w:t>
      </w:r>
    </w:p>
    <w:p w14:paraId="05A80C1D" w14:textId="5F7BB6C3" w:rsidR="00003387" w:rsidRPr="00003387" w:rsidRDefault="00003387" w:rsidP="7DAAA695">
      <w:pPr>
        <w:spacing w:after="0" w:line="240" w:lineRule="auto"/>
        <w:rPr>
          <w:rFonts w:eastAsiaTheme="minorEastAsia"/>
          <w:color w:val="000000" w:themeColor="text1"/>
        </w:rPr>
      </w:pPr>
    </w:p>
    <w:p w14:paraId="224C488C" w14:textId="3D9A98CE" w:rsidR="00003387" w:rsidRPr="00003387" w:rsidRDefault="70AC04AD" w:rsidP="0B00A063">
      <w:pPr>
        <w:pStyle w:val="ListParagraph"/>
        <w:numPr>
          <w:ilvl w:val="0"/>
          <w:numId w:val="7"/>
        </w:numPr>
        <w:spacing w:after="0" w:line="240" w:lineRule="auto"/>
        <w:rPr>
          <w:rFonts w:asciiTheme="minorEastAsia" w:eastAsiaTheme="minorEastAsia" w:hAnsiTheme="minorEastAsia" w:cstheme="minorEastAsia"/>
          <w:color w:val="000000" w:themeColor="text1"/>
        </w:rPr>
      </w:pPr>
      <w:r w:rsidRPr="0B00A063">
        <w:rPr>
          <w:rFonts w:eastAsiaTheme="minorEastAsia"/>
          <w:color w:val="000000" w:themeColor="text1"/>
        </w:rPr>
        <w:t>A</w:t>
      </w:r>
      <w:r w:rsidR="79D5D861" w:rsidRPr="0B00A063">
        <w:rPr>
          <w:rFonts w:eastAsiaTheme="minorEastAsia"/>
          <w:color w:val="000000" w:themeColor="text1"/>
        </w:rPr>
        <w:t xml:space="preserve"> baseline scenario assuming no change since January 15</w:t>
      </w:r>
      <w:r w:rsidR="6D080A74" w:rsidRPr="0B00A063">
        <w:rPr>
          <w:rFonts w:eastAsiaTheme="minorEastAsia"/>
          <w:color w:val="000000" w:themeColor="text1"/>
        </w:rPr>
        <w:t>.</w:t>
      </w:r>
    </w:p>
    <w:p w14:paraId="43C142BB" w14:textId="474EBA40" w:rsidR="00003387" w:rsidRPr="00003387" w:rsidRDefault="6D080A74" w:rsidP="7DAAA695">
      <w:pPr>
        <w:pStyle w:val="ListParagraph"/>
        <w:numPr>
          <w:ilvl w:val="0"/>
          <w:numId w:val="7"/>
        </w:numPr>
        <w:spacing w:after="0" w:line="240" w:lineRule="auto"/>
        <w:rPr>
          <w:color w:val="000000" w:themeColor="text1"/>
        </w:rPr>
      </w:pPr>
      <w:r w:rsidRPr="0B00A063">
        <w:rPr>
          <w:rFonts w:eastAsiaTheme="minorEastAsia"/>
          <w:color w:val="000000" w:themeColor="text1"/>
        </w:rPr>
        <w:t>S</w:t>
      </w:r>
      <w:r w:rsidR="79D5D861" w:rsidRPr="0B00A063">
        <w:rPr>
          <w:rFonts w:eastAsiaTheme="minorEastAsia"/>
          <w:color w:val="000000" w:themeColor="text1"/>
        </w:rPr>
        <w:t xml:space="preserve">cenarios with 25, 50, and 75 percent reductions in the rate of transmission assumed to take place starting March 10.  </w:t>
      </w:r>
    </w:p>
    <w:p w14:paraId="79051A58" w14:textId="2BD4D985" w:rsidR="00003387" w:rsidRPr="00003387" w:rsidRDefault="00003387" w:rsidP="7DAAA695">
      <w:pPr>
        <w:spacing w:after="0" w:line="240" w:lineRule="auto"/>
        <w:rPr>
          <w:rFonts w:eastAsiaTheme="minorEastAsia"/>
          <w:color w:val="000000" w:themeColor="text1"/>
        </w:rPr>
      </w:pPr>
    </w:p>
    <w:p w14:paraId="50D72CCE" w14:textId="4E71A55E" w:rsidR="00003387" w:rsidRPr="00003387" w:rsidRDefault="79D5D861" w:rsidP="7DAAA695">
      <w:pPr>
        <w:spacing w:after="0" w:line="240" w:lineRule="auto"/>
        <w:rPr>
          <w:rFonts w:asciiTheme="minorEastAsia" w:eastAsiaTheme="minorEastAsia" w:hAnsiTheme="minorEastAsia" w:cstheme="minorEastAsia"/>
          <w:color w:val="000000" w:themeColor="text1"/>
        </w:rPr>
      </w:pPr>
      <w:r w:rsidRPr="0B00A063">
        <w:rPr>
          <w:rFonts w:eastAsiaTheme="minorEastAsia"/>
          <w:color w:val="000000" w:themeColor="text1"/>
        </w:rPr>
        <w:t xml:space="preserve">The scenarios describe the generalized impacts of social distancing policies but do not currently speak to specific policy recommendations on issues like school closures, event cancellation, and work policies. </w:t>
      </w:r>
    </w:p>
    <w:p w14:paraId="6AAC0FC9" w14:textId="25512840" w:rsidR="00003387" w:rsidRPr="00003387" w:rsidRDefault="79D5D861" w:rsidP="7DAAA695">
      <w:pPr>
        <w:spacing w:after="0" w:line="240" w:lineRule="auto"/>
        <w:rPr>
          <w:rFonts w:eastAsiaTheme="minorEastAsia"/>
          <w:color w:val="000000" w:themeColor="text1"/>
        </w:rPr>
      </w:pPr>
      <w:r w:rsidRPr="0B00A063">
        <w:rPr>
          <w:rFonts w:eastAsiaTheme="minorEastAsia"/>
          <w:color w:val="000000" w:themeColor="text1"/>
        </w:rPr>
        <w:t>We estimate that in the baseline scenario, on average across multiple simulations, there will have been roughly 25,000 people infected by April 7.  Assuming mortality statistics will be like those seen in China, we expect that roughly 80 deaths will have occurred by April 7 and that roughly 400 total deaths will have been destined but not yet occurred. Effective social distancing slows the growth rate of the epidemic, and very effective interventions may stop the continued exponential growth. The table bel</w:t>
      </w:r>
      <w:r w:rsidR="6222BDFE" w:rsidRPr="0B00A063">
        <w:rPr>
          <w:rFonts w:eastAsiaTheme="minorEastAsia"/>
          <w:color w:val="000000" w:themeColor="text1"/>
        </w:rPr>
        <w:t xml:space="preserve">ow illustrates the reductions in infections and deaths we expect with social distancing interventions. </w:t>
      </w:r>
    </w:p>
    <w:p w14:paraId="21B092E2" w14:textId="26AE455F" w:rsidR="00003387" w:rsidRPr="00003387" w:rsidRDefault="00003387" w:rsidP="7DAAA695">
      <w:pPr>
        <w:spacing w:after="0" w:line="240" w:lineRule="auto"/>
        <w:rPr>
          <w:rFonts w:eastAsiaTheme="minorEastAsia"/>
          <w:color w:val="000000" w:themeColor="text1"/>
        </w:rPr>
      </w:pPr>
    </w:p>
    <w:tbl>
      <w:tblPr>
        <w:tblStyle w:val="TableGrid"/>
        <w:tblW w:w="0" w:type="auto"/>
        <w:tblLayout w:type="fixed"/>
        <w:tblLook w:val="06A0" w:firstRow="1" w:lastRow="0" w:firstColumn="1" w:lastColumn="0" w:noHBand="1" w:noVBand="1"/>
      </w:tblPr>
      <w:tblGrid>
        <w:gridCol w:w="3120"/>
        <w:gridCol w:w="3120"/>
        <w:gridCol w:w="3120"/>
      </w:tblGrid>
      <w:tr w:rsidR="57D4ED4A" w14:paraId="2FA78994" w14:textId="77777777" w:rsidTr="0B00A063">
        <w:tc>
          <w:tcPr>
            <w:tcW w:w="3120" w:type="dxa"/>
          </w:tcPr>
          <w:p w14:paraId="4E8D17CC" w14:textId="134C66E6" w:rsidR="57D4ED4A" w:rsidRDefault="134AFB42" w:rsidP="57D4ED4A">
            <w:pPr>
              <w:rPr>
                <w:rFonts w:eastAsiaTheme="minorEastAsia"/>
                <w:b/>
                <w:color w:val="000000" w:themeColor="text1"/>
              </w:rPr>
            </w:pPr>
            <w:r w:rsidRPr="0B00A063">
              <w:rPr>
                <w:rFonts w:eastAsiaTheme="minorEastAsia"/>
                <w:b/>
                <w:bCs/>
                <w:color w:val="000000" w:themeColor="text1"/>
              </w:rPr>
              <w:t>Social distancing intervention</w:t>
            </w:r>
          </w:p>
        </w:tc>
        <w:tc>
          <w:tcPr>
            <w:tcW w:w="3120" w:type="dxa"/>
          </w:tcPr>
          <w:p w14:paraId="03E5F565" w14:textId="49E222E5" w:rsidR="57D4ED4A" w:rsidRDefault="134AFB42" w:rsidP="57D4ED4A">
            <w:pPr>
              <w:rPr>
                <w:rFonts w:eastAsiaTheme="minorEastAsia"/>
                <w:b/>
                <w:color w:val="000000" w:themeColor="text1"/>
              </w:rPr>
            </w:pPr>
            <w:r w:rsidRPr="0B00A063">
              <w:rPr>
                <w:rFonts w:eastAsiaTheme="minorEastAsia"/>
                <w:b/>
                <w:bCs/>
                <w:color w:val="000000" w:themeColor="text1"/>
              </w:rPr>
              <w:t>Estimated infections</w:t>
            </w:r>
          </w:p>
        </w:tc>
        <w:tc>
          <w:tcPr>
            <w:tcW w:w="3120" w:type="dxa"/>
          </w:tcPr>
          <w:p w14:paraId="070A916F" w14:textId="6161AE34" w:rsidR="57D4ED4A" w:rsidRDefault="134AFB42" w:rsidP="57D4ED4A">
            <w:pPr>
              <w:rPr>
                <w:rFonts w:eastAsiaTheme="minorEastAsia"/>
                <w:b/>
                <w:color w:val="000000" w:themeColor="text1"/>
              </w:rPr>
            </w:pPr>
            <w:r w:rsidRPr="0B00A063">
              <w:rPr>
                <w:rFonts w:eastAsiaTheme="minorEastAsia"/>
                <w:b/>
                <w:bCs/>
                <w:color w:val="000000" w:themeColor="text1"/>
              </w:rPr>
              <w:t>Destined deaths</w:t>
            </w:r>
          </w:p>
        </w:tc>
      </w:tr>
      <w:tr w:rsidR="57D4ED4A" w14:paraId="7F94CB89" w14:textId="77777777" w:rsidTr="0B00A063">
        <w:tc>
          <w:tcPr>
            <w:tcW w:w="3120" w:type="dxa"/>
          </w:tcPr>
          <w:p w14:paraId="7DCBA308" w14:textId="50D45B53" w:rsidR="57D4ED4A" w:rsidRDefault="134AFB42" w:rsidP="57D4ED4A">
            <w:pPr>
              <w:rPr>
                <w:rFonts w:eastAsiaTheme="minorEastAsia"/>
                <w:color w:val="000000" w:themeColor="text1"/>
              </w:rPr>
            </w:pPr>
            <w:r w:rsidRPr="0B00A063">
              <w:rPr>
                <w:rFonts w:eastAsiaTheme="minorEastAsia"/>
                <w:color w:val="000000" w:themeColor="text1"/>
              </w:rPr>
              <w:t>Business as usual</w:t>
            </w:r>
          </w:p>
        </w:tc>
        <w:tc>
          <w:tcPr>
            <w:tcW w:w="3120" w:type="dxa"/>
          </w:tcPr>
          <w:p w14:paraId="3D439E25" w14:textId="246FD3E3" w:rsidR="57D4ED4A" w:rsidRDefault="134AFB42" w:rsidP="57D4ED4A">
            <w:pPr>
              <w:rPr>
                <w:rFonts w:eastAsiaTheme="minorEastAsia"/>
                <w:color w:val="000000" w:themeColor="text1"/>
              </w:rPr>
            </w:pPr>
            <w:r w:rsidRPr="0B00A063">
              <w:rPr>
                <w:rFonts w:eastAsiaTheme="minorEastAsia"/>
                <w:color w:val="000000" w:themeColor="text1"/>
              </w:rPr>
              <w:t>25,000</w:t>
            </w:r>
          </w:p>
        </w:tc>
        <w:tc>
          <w:tcPr>
            <w:tcW w:w="3120" w:type="dxa"/>
          </w:tcPr>
          <w:p w14:paraId="3C60A077" w14:textId="764D13A2" w:rsidR="57D4ED4A" w:rsidRDefault="134AFB42" w:rsidP="57D4ED4A">
            <w:pPr>
              <w:rPr>
                <w:rFonts w:eastAsiaTheme="minorEastAsia"/>
                <w:color w:val="000000" w:themeColor="text1"/>
              </w:rPr>
            </w:pPr>
            <w:r w:rsidRPr="0B00A063">
              <w:rPr>
                <w:rFonts w:eastAsiaTheme="minorEastAsia"/>
                <w:color w:val="000000" w:themeColor="text1"/>
              </w:rPr>
              <w:t>400</w:t>
            </w:r>
          </w:p>
        </w:tc>
      </w:tr>
      <w:tr w:rsidR="57D4ED4A" w14:paraId="058EF8E7" w14:textId="77777777" w:rsidTr="0B00A063">
        <w:tc>
          <w:tcPr>
            <w:tcW w:w="3120" w:type="dxa"/>
          </w:tcPr>
          <w:p w14:paraId="6D171CD1" w14:textId="592A8C5E" w:rsidR="57D4ED4A" w:rsidRDefault="134AFB42" w:rsidP="57D4ED4A">
            <w:pPr>
              <w:rPr>
                <w:rFonts w:eastAsiaTheme="minorEastAsia"/>
                <w:color w:val="000000" w:themeColor="text1"/>
              </w:rPr>
            </w:pPr>
            <w:r w:rsidRPr="0B00A063">
              <w:rPr>
                <w:rFonts w:eastAsiaTheme="minorEastAsia"/>
                <w:color w:val="000000" w:themeColor="text1"/>
              </w:rPr>
              <w:t>25% reduction</w:t>
            </w:r>
          </w:p>
        </w:tc>
        <w:tc>
          <w:tcPr>
            <w:tcW w:w="3120" w:type="dxa"/>
          </w:tcPr>
          <w:p w14:paraId="754AA470" w14:textId="5645D21E" w:rsidR="57D4ED4A" w:rsidRDefault="134AFB42" w:rsidP="57D4ED4A">
            <w:pPr>
              <w:rPr>
                <w:rFonts w:eastAsiaTheme="minorEastAsia"/>
                <w:color w:val="000000" w:themeColor="text1"/>
              </w:rPr>
            </w:pPr>
            <w:r w:rsidRPr="0B00A063">
              <w:rPr>
                <w:rFonts w:eastAsiaTheme="minorEastAsia"/>
                <w:color w:val="000000" w:themeColor="text1"/>
              </w:rPr>
              <w:t>9,700</w:t>
            </w:r>
          </w:p>
        </w:tc>
        <w:tc>
          <w:tcPr>
            <w:tcW w:w="3120" w:type="dxa"/>
          </w:tcPr>
          <w:p w14:paraId="7137E36F" w14:textId="45549453" w:rsidR="57D4ED4A" w:rsidRDefault="134AFB42" w:rsidP="57D4ED4A">
            <w:pPr>
              <w:rPr>
                <w:rFonts w:eastAsiaTheme="minorEastAsia"/>
                <w:color w:val="000000" w:themeColor="text1"/>
              </w:rPr>
            </w:pPr>
            <w:r w:rsidRPr="0B00A063">
              <w:rPr>
                <w:rFonts w:eastAsiaTheme="minorEastAsia"/>
                <w:color w:val="000000" w:themeColor="text1"/>
              </w:rPr>
              <w:t>160</w:t>
            </w:r>
          </w:p>
        </w:tc>
      </w:tr>
      <w:tr w:rsidR="57D4ED4A" w14:paraId="3AF16F86" w14:textId="77777777" w:rsidTr="0B00A063">
        <w:tc>
          <w:tcPr>
            <w:tcW w:w="3120" w:type="dxa"/>
          </w:tcPr>
          <w:p w14:paraId="43D4C8CB" w14:textId="5A4604EF" w:rsidR="57D4ED4A" w:rsidRDefault="134AFB42" w:rsidP="57D4ED4A">
            <w:pPr>
              <w:rPr>
                <w:rFonts w:eastAsiaTheme="minorEastAsia"/>
                <w:color w:val="000000" w:themeColor="text1"/>
              </w:rPr>
            </w:pPr>
            <w:r w:rsidRPr="0B00A063">
              <w:rPr>
                <w:rFonts w:eastAsiaTheme="minorEastAsia"/>
                <w:color w:val="000000" w:themeColor="text1"/>
              </w:rPr>
              <w:t>50% reduction</w:t>
            </w:r>
          </w:p>
        </w:tc>
        <w:tc>
          <w:tcPr>
            <w:tcW w:w="3120" w:type="dxa"/>
          </w:tcPr>
          <w:p w14:paraId="18C91501" w14:textId="6B4A3724" w:rsidR="57D4ED4A" w:rsidRDefault="134AFB42" w:rsidP="57D4ED4A">
            <w:pPr>
              <w:rPr>
                <w:rFonts w:eastAsiaTheme="minorEastAsia"/>
                <w:color w:val="000000" w:themeColor="text1"/>
              </w:rPr>
            </w:pPr>
            <w:r w:rsidRPr="0B00A063">
              <w:rPr>
                <w:rFonts w:eastAsiaTheme="minorEastAsia"/>
                <w:color w:val="000000" w:themeColor="text1"/>
              </w:rPr>
              <w:t>4,800</w:t>
            </w:r>
          </w:p>
        </w:tc>
        <w:tc>
          <w:tcPr>
            <w:tcW w:w="3120" w:type="dxa"/>
          </w:tcPr>
          <w:p w14:paraId="3A8B181D" w14:textId="4E91A66A" w:rsidR="57D4ED4A" w:rsidRDefault="134AFB42" w:rsidP="57D4ED4A">
            <w:pPr>
              <w:rPr>
                <w:rFonts w:eastAsiaTheme="minorEastAsia"/>
                <w:color w:val="000000" w:themeColor="text1"/>
              </w:rPr>
            </w:pPr>
            <w:r w:rsidRPr="0B00A063">
              <w:rPr>
                <w:rFonts w:eastAsiaTheme="minorEastAsia"/>
                <w:color w:val="000000" w:themeColor="text1"/>
              </w:rPr>
              <w:t>100</w:t>
            </w:r>
          </w:p>
        </w:tc>
      </w:tr>
      <w:tr w:rsidR="57D4ED4A" w14:paraId="48A055D2" w14:textId="77777777" w:rsidTr="0B00A063">
        <w:tc>
          <w:tcPr>
            <w:tcW w:w="3120" w:type="dxa"/>
          </w:tcPr>
          <w:p w14:paraId="20F12D08" w14:textId="5ADFAA68" w:rsidR="57D4ED4A" w:rsidRDefault="134AFB42" w:rsidP="57D4ED4A">
            <w:pPr>
              <w:rPr>
                <w:rFonts w:eastAsiaTheme="minorEastAsia"/>
                <w:color w:val="000000" w:themeColor="text1"/>
              </w:rPr>
            </w:pPr>
            <w:r w:rsidRPr="0B00A063">
              <w:rPr>
                <w:rFonts w:eastAsiaTheme="minorEastAsia"/>
                <w:color w:val="000000" w:themeColor="text1"/>
              </w:rPr>
              <w:t>75% reduction</w:t>
            </w:r>
          </w:p>
        </w:tc>
        <w:tc>
          <w:tcPr>
            <w:tcW w:w="3120" w:type="dxa"/>
          </w:tcPr>
          <w:p w14:paraId="74503503" w14:textId="27ED27DD" w:rsidR="57D4ED4A" w:rsidRDefault="134AFB42" w:rsidP="57D4ED4A">
            <w:pPr>
              <w:rPr>
                <w:rFonts w:eastAsiaTheme="minorEastAsia"/>
                <w:color w:val="000000" w:themeColor="text1"/>
              </w:rPr>
            </w:pPr>
            <w:r w:rsidRPr="0B00A063">
              <w:rPr>
                <w:rFonts w:eastAsiaTheme="minorEastAsia"/>
                <w:color w:val="000000" w:themeColor="text1"/>
              </w:rPr>
              <w:t>1,700</w:t>
            </w:r>
          </w:p>
        </w:tc>
        <w:tc>
          <w:tcPr>
            <w:tcW w:w="3120" w:type="dxa"/>
          </w:tcPr>
          <w:p w14:paraId="3776D988" w14:textId="0AE40758" w:rsidR="57D4ED4A" w:rsidRDefault="134AFB42" w:rsidP="57D4ED4A">
            <w:pPr>
              <w:rPr>
                <w:rFonts w:eastAsiaTheme="minorEastAsia"/>
                <w:color w:val="000000" w:themeColor="text1"/>
              </w:rPr>
            </w:pPr>
            <w:r w:rsidRPr="0B00A063">
              <w:rPr>
                <w:rFonts w:eastAsiaTheme="minorEastAsia"/>
                <w:color w:val="000000" w:themeColor="text1"/>
              </w:rPr>
              <w:t>30</w:t>
            </w:r>
          </w:p>
        </w:tc>
      </w:tr>
    </w:tbl>
    <w:p w14:paraId="3E7A6D2C" w14:textId="2BAAA49B" w:rsidR="00E33742" w:rsidRDefault="00E33742" w:rsidP="4E92A59E">
      <w:pPr>
        <w:spacing w:after="0" w:line="240" w:lineRule="auto"/>
        <w:rPr>
          <w:ins w:id="0" w:author="Unknown"/>
          <w:rFonts w:eastAsiaTheme="minorEastAsia"/>
          <w:color w:val="000000" w:themeColor="text1"/>
        </w:rPr>
      </w:pPr>
    </w:p>
    <w:p w14:paraId="6EFA0BAD" w14:textId="4D605742" w:rsidR="78C43349" w:rsidRDefault="322FB24D" w:rsidP="7DAAA695">
      <w:pPr>
        <w:spacing w:after="0" w:line="240" w:lineRule="auto"/>
        <w:rPr>
          <w:rFonts w:eastAsiaTheme="minorEastAsia"/>
          <w:color w:val="000000" w:themeColor="text1"/>
        </w:rPr>
      </w:pPr>
      <w:r w:rsidRPr="0B00A063">
        <w:rPr>
          <w:rFonts w:eastAsiaTheme="minorEastAsia"/>
          <w:color w:val="000000" w:themeColor="text1"/>
        </w:rPr>
        <w:t>We do not yet know which scenario best represents current conditions in King and Snohomish counties, but previous experience in the region with weather-related social distancing and in other countries suggests to us that current efforts will likely land between baseline and 25% reduction scenarios. While we are not yet confident in our ability to estimate when the volume of new infections will overwhelm the health system, we discuss the issue below and believe it will be a critically important issue to address in the weeks to come.  Thus, we believe more comprehensive non-pharmaceutical intervention policies in the region as soon as possible will be necessary to slow the onslaught of the disease, and we hope these are accompanied by policies to mitigate the broader societal impacts on the healthcare workforce and vulnerable populations.</w:t>
      </w:r>
    </w:p>
    <w:p w14:paraId="3CBA45A3" w14:textId="29F0E78A" w:rsidR="78C43349" w:rsidRDefault="78C43349" w:rsidP="56966913">
      <w:pPr>
        <w:spacing w:after="0" w:line="240" w:lineRule="auto"/>
        <w:rPr>
          <w:rFonts w:eastAsiaTheme="minorEastAsia"/>
          <w:b/>
          <w:bCs/>
          <w:color w:val="000000" w:themeColor="text1"/>
        </w:rPr>
      </w:pPr>
    </w:p>
    <w:p w14:paraId="12EC7DC4" w14:textId="5C025C6B" w:rsidR="00E16C52" w:rsidRPr="00E16C52" w:rsidRDefault="00E16C52" w:rsidP="00E16C52">
      <w:pPr>
        <w:spacing w:after="0" w:line="240" w:lineRule="auto"/>
        <w:rPr>
          <w:rFonts w:eastAsiaTheme="minorEastAsia"/>
          <w:sz w:val="24"/>
          <w:szCs w:val="24"/>
        </w:rPr>
      </w:pPr>
      <w:r w:rsidRPr="58DCBE6B">
        <w:rPr>
          <w:rFonts w:eastAsiaTheme="minorEastAsia"/>
          <w:b/>
          <w:color w:val="000000" w:themeColor="text1"/>
        </w:rPr>
        <w:t>Introduction</w:t>
      </w:r>
    </w:p>
    <w:p w14:paraId="504129B9" w14:textId="3BDC9709" w:rsidR="00E16C52" w:rsidRDefault="00E16C52" w:rsidP="3C562E60">
      <w:pPr>
        <w:spacing w:after="0" w:line="240" w:lineRule="auto"/>
        <w:rPr>
          <w:rFonts w:eastAsiaTheme="minorEastAsia"/>
          <w:color w:val="000000" w:themeColor="text1"/>
        </w:rPr>
      </w:pPr>
      <w:r w:rsidRPr="3C562E60">
        <w:rPr>
          <w:rFonts w:eastAsiaTheme="minorEastAsia"/>
          <w:color w:val="000000" w:themeColor="text1"/>
        </w:rPr>
        <w:t xml:space="preserve">The novel coronavirus SARS-CoV-2 virus emerged in Wuhan, China, in </w:t>
      </w:r>
      <w:hyperlink r:id="rId12">
        <w:r w:rsidRPr="24A91D8C">
          <w:rPr>
            <w:rStyle w:val="Hyperlink"/>
          </w:rPr>
          <w:t>late Nov or early Dec 2019</w:t>
        </w:r>
      </w:hyperlink>
      <w:r w:rsidRPr="3C562E60">
        <w:rPr>
          <w:rFonts w:eastAsiaTheme="minorEastAsia"/>
          <w:color w:val="000000" w:themeColor="text1"/>
        </w:rPr>
        <w:t xml:space="preserve">. As of </w:t>
      </w:r>
      <w:r w:rsidR="7041D740" w:rsidRPr="3C562E60">
        <w:rPr>
          <w:rFonts w:eastAsiaTheme="minorEastAsia"/>
          <w:color w:val="000000" w:themeColor="text1"/>
        </w:rPr>
        <w:t>9</w:t>
      </w:r>
      <w:r w:rsidRPr="3C562E60">
        <w:rPr>
          <w:rFonts w:eastAsiaTheme="minorEastAsia"/>
          <w:color w:val="000000" w:themeColor="text1"/>
        </w:rPr>
        <w:t xml:space="preserve"> </w:t>
      </w:r>
      <w:r w:rsidR="4063D38F" w:rsidRPr="3C562E60">
        <w:rPr>
          <w:rFonts w:eastAsiaTheme="minorEastAsia"/>
          <w:color w:val="000000" w:themeColor="text1"/>
        </w:rPr>
        <w:t>Mar</w:t>
      </w:r>
      <w:r w:rsidR="3775180F" w:rsidRPr="3C562E60">
        <w:rPr>
          <w:rFonts w:eastAsiaTheme="minorEastAsia"/>
          <w:color w:val="000000" w:themeColor="text1"/>
        </w:rPr>
        <w:t xml:space="preserve">ch </w:t>
      </w:r>
      <w:r w:rsidRPr="3C562E60">
        <w:rPr>
          <w:rFonts w:eastAsiaTheme="minorEastAsia"/>
          <w:color w:val="000000" w:themeColor="text1"/>
        </w:rPr>
        <w:t>20</w:t>
      </w:r>
      <w:r w:rsidR="161070A8" w:rsidRPr="3C562E60">
        <w:rPr>
          <w:rFonts w:eastAsiaTheme="minorEastAsia"/>
          <w:color w:val="000000" w:themeColor="text1"/>
        </w:rPr>
        <w:t>20</w:t>
      </w:r>
      <w:r w:rsidRPr="3C562E60">
        <w:rPr>
          <w:rFonts w:eastAsiaTheme="minorEastAsia"/>
          <w:color w:val="000000" w:themeColor="text1"/>
        </w:rPr>
        <w:t xml:space="preserve">, it is responsible for </w:t>
      </w:r>
      <w:r w:rsidR="634EA7D4" w:rsidRPr="3C562E60">
        <w:rPr>
          <w:rFonts w:eastAsiaTheme="minorEastAsia"/>
        </w:rPr>
        <w:t>109,577</w:t>
      </w:r>
      <w:r w:rsidRPr="3C562E60">
        <w:rPr>
          <w:rFonts w:eastAsiaTheme="minorEastAsia"/>
          <w:color w:val="000000" w:themeColor="text1"/>
        </w:rPr>
        <w:t xml:space="preserve"> confirmed cases and </w:t>
      </w:r>
      <w:r w:rsidR="5E7B43A7" w:rsidRPr="3C562E60">
        <w:rPr>
          <w:rFonts w:eastAsiaTheme="minorEastAsia"/>
        </w:rPr>
        <w:t>3,809</w:t>
      </w:r>
      <w:r w:rsidRPr="3C562E60">
        <w:rPr>
          <w:rFonts w:eastAsiaTheme="minorEastAsia"/>
          <w:color w:val="000000" w:themeColor="text1"/>
        </w:rPr>
        <w:t xml:space="preserve"> deaths of the disease COVID-19 (</w:t>
      </w:r>
      <w:hyperlink r:id="rId13">
        <w:r w:rsidRPr="24A91D8C">
          <w:rPr>
            <w:rStyle w:val="Hyperlink"/>
          </w:rPr>
          <w:t>WHO</w:t>
        </w:r>
      </w:hyperlink>
      <w:r w:rsidRPr="3C562E60">
        <w:rPr>
          <w:rFonts w:eastAsiaTheme="minorEastAsia"/>
          <w:color w:val="000000" w:themeColor="text1"/>
        </w:rPr>
        <w:t>). After initial emergence in China, travel associated cases started to appear in other parts of the world with strong travel connections to Wuhan (</w:t>
      </w:r>
      <w:hyperlink r:id="rId14">
        <w:r w:rsidRPr="24A91D8C">
          <w:rPr>
            <w:rStyle w:val="Hyperlink"/>
          </w:rPr>
          <w:t>http://rocs.hu-berlin.de/corona/</w:t>
        </w:r>
      </w:hyperlink>
      <w:r w:rsidRPr="3C562E60">
        <w:rPr>
          <w:rFonts w:eastAsiaTheme="minorEastAsia"/>
          <w:color w:val="000000" w:themeColor="text1"/>
        </w:rPr>
        <w:t>). The first confirmed case in the US was a travel-associated case in Snohomish County, WA, screened on 19 Jan</w:t>
      </w:r>
      <w:r w:rsidR="5A8412B9" w:rsidRPr="3C562E60">
        <w:rPr>
          <w:rFonts w:eastAsiaTheme="minorEastAsia"/>
          <w:color w:val="000000" w:themeColor="text1"/>
        </w:rPr>
        <w:t>uary</w:t>
      </w:r>
      <w:r w:rsidRPr="3C562E60">
        <w:rPr>
          <w:rFonts w:eastAsiaTheme="minorEastAsia"/>
          <w:color w:val="000000" w:themeColor="text1"/>
        </w:rPr>
        <w:t xml:space="preserve"> 2020. In the 6 weeks following to late February, a </w:t>
      </w:r>
      <w:hyperlink r:id="rId15">
        <w:r w:rsidRPr="24A91D8C">
          <w:rPr>
            <w:rStyle w:val="Hyperlink"/>
          </w:rPr>
          <w:t>second presumptive case</w:t>
        </w:r>
      </w:hyperlink>
      <w:r w:rsidR="3B0E353E" w:rsidRPr="3C562E60">
        <w:rPr>
          <w:rFonts w:eastAsiaTheme="minorEastAsia"/>
          <w:color w:val="000000" w:themeColor="text1"/>
        </w:rPr>
        <w:t xml:space="preserve"> was identified roughly 10 miles away from where the first case was treated.  </w:t>
      </w:r>
      <w:r w:rsidR="2360D9B2" w:rsidRPr="3C562E60">
        <w:rPr>
          <w:rFonts w:eastAsiaTheme="minorEastAsia"/>
          <w:color w:val="000000" w:themeColor="text1"/>
        </w:rPr>
        <w:t xml:space="preserve">As of </w:t>
      </w:r>
      <w:r w:rsidR="2360D9B2" w:rsidRPr="24A91D8C">
        <w:rPr>
          <w:rFonts w:eastAsiaTheme="minorEastAsia"/>
          <w:color w:val="000000" w:themeColor="text1"/>
        </w:rPr>
        <w:t>t</w:t>
      </w:r>
      <w:r w:rsidR="6C509727" w:rsidRPr="24A91D8C">
        <w:rPr>
          <w:rFonts w:eastAsiaTheme="minorEastAsia"/>
          <w:color w:val="000000" w:themeColor="text1"/>
        </w:rPr>
        <w:t>he</w:t>
      </w:r>
      <w:r w:rsidR="2360D9B2" w:rsidRPr="3C562E60">
        <w:rPr>
          <w:rFonts w:eastAsiaTheme="minorEastAsia"/>
          <w:color w:val="000000" w:themeColor="text1"/>
        </w:rPr>
        <w:t xml:space="preserve"> </w:t>
      </w:r>
      <w:r w:rsidR="7C131B5D" w:rsidRPr="3C562E60">
        <w:rPr>
          <w:rFonts w:eastAsiaTheme="minorEastAsia"/>
          <w:color w:val="000000" w:themeColor="text1"/>
        </w:rPr>
        <w:t>afternoon</w:t>
      </w:r>
      <w:r w:rsidR="6C509727" w:rsidRPr="24A91D8C">
        <w:rPr>
          <w:rFonts w:eastAsiaTheme="minorEastAsia"/>
          <w:color w:val="000000" w:themeColor="text1"/>
        </w:rPr>
        <w:t xml:space="preserve"> of March 10</w:t>
      </w:r>
      <w:r w:rsidR="2360D9B2" w:rsidRPr="3C562E60">
        <w:rPr>
          <w:rFonts w:eastAsiaTheme="minorEastAsia"/>
          <w:color w:val="000000" w:themeColor="text1"/>
        </w:rPr>
        <w:t xml:space="preserve">, </w:t>
      </w:r>
      <w:hyperlink r:id="rId16">
        <w:r w:rsidR="2360D9B2" w:rsidRPr="24A91D8C">
          <w:rPr>
            <w:rStyle w:val="Hyperlink"/>
          </w:rPr>
          <w:t xml:space="preserve">Washington State reports </w:t>
        </w:r>
        <w:r w:rsidR="6DFE821D" w:rsidRPr="24A91D8C">
          <w:rPr>
            <w:rStyle w:val="Hyperlink"/>
          </w:rPr>
          <w:t>267</w:t>
        </w:r>
        <w:r w:rsidR="2360D9B2" w:rsidRPr="24A91D8C">
          <w:rPr>
            <w:rStyle w:val="Hyperlink"/>
          </w:rPr>
          <w:t xml:space="preserve"> confirmed cases and 2</w:t>
        </w:r>
        <w:r w:rsidR="58D98EA8" w:rsidRPr="24A91D8C">
          <w:rPr>
            <w:rStyle w:val="Hyperlink"/>
          </w:rPr>
          <w:t>4</w:t>
        </w:r>
        <w:r w:rsidR="2360D9B2" w:rsidRPr="24A91D8C">
          <w:rPr>
            <w:rStyle w:val="Hyperlink"/>
          </w:rPr>
          <w:t xml:space="preserve"> confirmed deaths associated with COVID-19</w:t>
        </w:r>
      </w:hyperlink>
      <w:r w:rsidR="212ECCF1" w:rsidRPr="3C562E60">
        <w:rPr>
          <w:rFonts w:eastAsiaTheme="minorEastAsia"/>
          <w:color w:val="000000" w:themeColor="text1"/>
        </w:rPr>
        <w:t xml:space="preserve"> with the majority from King and Snohomish counties. </w:t>
      </w:r>
    </w:p>
    <w:p w14:paraId="5FD5B1DB" w14:textId="4AA93468" w:rsidR="00E16C52" w:rsidRDefault="00E16C52" w:rsidP="58DCBE6B">
      <w:pPr>
        <w:spacing w:after="0" w:line="240" w:lineRule="auto"/>
        <w:rPr>
          <w:rFonts w:eastAsiaTheme="minorEastAsia"/>
          <w:color w:val="000000" w:themeColor="text1"/>
        </w:rPr>
      </w:pPr>
    </w:p>
    <w:p w14:paraId="2DCBA503" w14:textId="7B6F6207" w:rsidR="00E16C52" w:rsidRDefault="212ECCF1" w:rsidP="58DCBE6B">
      <w:pPr>
        <w:spacing w:after="0" w:line="240" w:lineRule="auto"/>
        <w:rPr>
          <w:rFonts w:eastAsiaTheme="minorEastAsia"/>
          <w:color w:val="000000" w:themeColor="text1"/>
        </w:rPr>
      </w:pPr>
      <w:r w:rsidRPr="4217331E">
        <w:rPr>
          <w:rFonts w:eastAsiaTheme="minorEastAsia"/>
          <w:color w:val="000000" w:themeColor="text1"/>
        </w:rPr>
        <w:t>In this working paper, we describe projections for the bur</w:t>
      </w:r>
      <w:r w:rsidR="58176097" w:rsidRPr="4217331E">
        <w:rPr>
          <w:rFonts w:eastAsiaTheme="minorEastAsia"/>
          <w:color w:val="000000" w:themeColor="text1"/>
        </w:rPr>
        <w:t xml:space="preserve">den of infections and deaths </w:t>
      </w:r>
      <w:r w:rsidR="0441CA9D" w:rsidRPr="4217331E">
        <w:rPr>
          <w:rFonts w:eastAsiaTheme="minorEastAsia"/>
          <w:color w:val="000000" w:themeColor="text1"/>
        </w:rPr>
        <w:t>through April 7</w:t>
      </w:r>
      <w:r w:rsidR="10F10A49" w:rsidRPr="4217331E">
        <w:rPr>
          <w:rFonts w:eastAsiaTheme="minorEastAsia"/>
          <w:color w:val="000000" w:themeColor="text1"/>
        </w:rPr>
        <w:t xml:space="preserve"> </w:t>
      </w:r>
      <w:r w:rsidR="58176097" w:rsidRPr="4217331E">
        <w:rPr>
          <w:rFonts w:eastAsiaTheme="minorEastAsia"/>
          <w:color w:val="000000" w:themeColor="text1"/>
        </w:rPr>
        <w:t>based on model</w:t>
      </w:r>
      <w:r w:rsidR="3D229417" w:rsidRPr="4217331E">
        <w:rPr>
          <w:rFonts w:eastAsiaTheme="minorEastAsia"/>
          <w:color w:val="000000" w:themeColor="text1"/>
        </w:rPr>
        <w:t>ing results</w:t>
      </w:r>
      <w:r w:rsidR="58176097" w:rsidRPr="4217331E">
        <w:rPr>
          <w:rFonts w:eastAsiaTheme="minorEastAsia"/>
          <w:color w:val="000000" w:themeColor="text1"/>
        </w:rPr>
        <w:t xml:space="preserve"> informed by early incidence data and </w:t>
      </w:r>
      <w:r w:rsidR="14CDB132" w:rsidRPr="4217331E">
        <w:rPr>
          <w:rFonts w:eastAsiaTheme="minorEastAsia"/>
          <w:color w:val="000000" w:themeColor="text1"/>
        </w:rPr>
        <w:t xml:space="preserve">genomic epidemiology as described </w:t>
      </w:r>
      <w:hyperlink r:id="rId17">
        <w:r w:rsidR="14CDB132" w:rsidRPr="24A91D8C">
          <w:rPr>
            <w:rStyle w:val="Hyperlink"/>
          </w:rPr>
          <w:t>publicly by Trevor Bedford</w:t>
        </w:r>
      </w:hyperlink>
      <w:r w:rsidR="14CDB132" w:rsidRPr="4217331E">
        <w:rPr>
          <w:rFonts w:eastAsiaTheme="minorEastAsia"/>
          <w:color w:val="000000" w:themeColor="text1"/>
        </w:rPr>
        <w:t>.</w:t>
      </w:r>
    </w:p>
    <w:p w14:paraId="694117A8" w14:textId="3E056450" w:rsidR="00E16C52" w:rsidRDefault="00E16C52" w:rsidP="58DCBE6B">
      <w:pPr>
        <w:spacing w:after="0" w:line="240" w:lineRule="auto"/>
        <w:rPr>
          <w:rFonts w:eastAsiaTheme="minorEastAsia"/>
          <w:color w:val="000000" w:themeColor="text1"/>
        </w:rPr>
      </w:pPr>
    </w:p>
    <w:p w14:paraId="3CD6196B" w14:textId="430220BC" w:rsidR="00E16C52" w:rsidRDefault="5A02837F" w:rsidP="58DCBE6B">
      <w:pPr>
        <w:spacing w:after="0" w:line="240" w:lineRule="auto"/>
        <w:rPr>
          <w:rFonts w:eastAsiaTheme="minorEastAsia"/>
          <w:b/>
          <w:bCs/>
          <w:color w:val="000000" w:themeColor="text1"/>
        </w:rPr>
      </w:pPr>
      <w:r w:rsidRPr="4217331E">
        <w:rPr>
          <w:rFonts w:eastAsiaTheme="minorEastAsia"/>
          <w:b/>
          <w:bCs/>
          <w:color w:val="000000" w:themeColor="text1"/>
        </w:rPr>
        <w:t>Key</w:t>
      </w:r>
      <w:r w:rsidR="1EBC22B0" w:rsidRPr="4217331E">
        <w:rPr>
          <w:rFonts w:eastAsiaTheme="minorEastAsia"/>
          <w:b/>
          <w:bCs/>
          <w:color w:val="000000" w:themeColor="text1"/>
        </w:rPr>
        <w:t xml:space="preserve"> inputs and</w:t>
      </w:r>
      <w:r w:rsidRPr="4217331E">
        <w:rPr>
          <w:rFonts w:eastAsiaTheme="minorEastAsia"/>
          <w:b/>
          <w:bCs/>
          <w:color w:val="000000" w:themeColor="text1"/>
        </w:rPr>
        <w:t xml:space="preserve"> assumptions</w:t>
      </w:r>
    </w:p>
    <w:p w14:paraId="426A24B6" w14:textId="75D60E94" w:rsidR="00E16C52" w:rsidRDefault="0176C5E5" w:rsidP="0631AA9A">
      <w:pPr>
        <w:spacing w:after="0" w:line="240" w:lineRule="auto"/>
        <w:rPr>
          <w:rFonts w:eastAsiaTheme="minorEastAsia"/>
          <w:i/>
          <w:iCs/>
          <w:color w:val="000000" w:themeColor="text1"/>
        </w:rPr>
      </w:pPr>
      <w:r w:rsidRPr="0631AA9A">
        <w:rPr>
          <w:rFonts w:eastAsiaTheme="minorEastAsia"/>
          <w:color w:val="000000" w:themeColor="text1"/>
        </w:rPr>
        <w:t>Additional details about the</w:t>
      </w:r>
      <w:r w:rsidR="79BD5A5B" w:rsidRPr="0631AA9A">
        <w:rPr>
          <w:rFonts w:eastAsiaTheme="minorEastAsia"/>
          <w:color w:val="000000" w:themeColor="text1"/>
        </w:rPr>
        <w:t xml:space="preserve"> model</w:t>
      </w:r>
      <w:r w:rsidR="2C37D4F8" w:rsidRPr="0631AA9A">
        <w:rPr>
          <w:rFonts w:eastAsiaTheme="minorEastAsia"/>
          <w:color w:val="000000" w:themeColor="text1"/>
        </w:rPr>
        <w:t xml:space="preserve"> itself</w:t>
      </w:r>
      <w:r w:rsidR="79BD5A5B" w:rsidRPr="0631AA9A">
        <w:rPr>
          <w:rFonts w:eastAsiaTheme="minorEastAsia"/>
          <w:color w:val="000000" w:themeColor="text1"/>
        </w:rPr>
        <w:t xml:space="preserve"> are provided at the end of this document.  Here, we </w:t>
      </w:r>
      <w:r w:rsidR="4109EF9B" w:rsidRPr="0631AA9A">
        <w:rPr>
          <w:rFonts w:eastAsiaTheme="minorEastAsia"/>
          <w:color w:val="000000" w:themeColor="text1"/>
        </w:rPr>
        <w:t>describe</w:t>
      </w:r>
      <w:r w:rsidR="79BD5A5B" w:rsidRPr="0631AA9A">
        <w:rPr>
          <w:rFonts w:eastAsiaTheme="minorEastAsia"/>
          <w:color w:val="000000" w:themeColor="text1"/>
        </w:rPr>
        <w:t xml:space="preserve"> the key inputs and assumptions that affect our results. </w:t>
      </w:r>
      <w:r w:rsidR="79BD5A5B" w:rsidRPr="0631AA9A">
        <w:rPr>
          <w:rFonts w:eastAsiaTheme="minorEastAsia"/>
          <w:i/>
          <w:iCs/>
          <w:color w:val="000000" w:themeColor="text1"/>
        </w:rPr>
        <w:t xml:space="preserve">This is science in rapid development and represents our best </w:t>
      </w:r>
      <w:r w:rsidR="395F5B98" w:rsidRPr="24A91D8C">
        <w:rPr>
          <w:rFonts w:eastAsiaTheme="minorEastAsia"/>
          <w:i/>
          <w:iCs/>
          <w:color w:val="000000" w:themeColor="text1"/>
        </w:rPr>
        <w:t xml:space="preserve">current </w:t>
      </w:r>
      <w:r w:rsidR="79BD5A5B" w:rsidRPr="0631AA9A">
        <w:rPr>
          <w:rFonts w:eastAsiaTheme="minorEastAsia"/>
          <w:i/>
          <w:iCs/>
          <w:color w:val="000000" w:themeColor="text1"/>
        </w:rPr>
        <w:t xml:space="preserve">understanding which may change </w:t>
      </w:r>
      <w:r w:rsidR="3E3666A0" w:rsidRPr="24A91D8C">
        <w:rPr>
          <w:rFonts w:eastAsiaTheme="minorEastAsia"/>
          <w:i/>
          <w:iCs/>
          <w:color w:val="000000" w:themeColor="text1"/>
        </w:rPr>
        <w:t>within days</w:t>
      </w:r>
      <w:r w:rsidR="79BD5A5B" w:rsidRPr="0631AA9A">
        <w:rPr>
          <w:rFonts w:eastAsiaTheme="minorEastAsia"/>
          <w:i/>
          <w:iCs/>
          <w:color w:val="000000" w:themeColor="text1"/>
        </w:rPr>
        <w:t xml:space="preserve">. </w:t>
      </w:r>
    </w:p>
    <w:p w14:paraId="6BA7473B" w14:textId="6A4F4B17" w:rsidR="00E16C52" w:rsidRDefault="21FF67E3" w:rsidP="4217331E">
      <w:pPr>
        <w:pStyle w:val="ListParagraph"/>
        <w:numPr>
          <w:ilvl w:val="0"/>
          <w:numId w:val="4"/>
        </w:numPr>
        <w:spacing w:after="0" w:line="240" w:lineRule="auto"/>
        <w:rPr>
          <w:rFonts w:eastAsiaTheme="minorEastAsia"/>
          <w:b/>
          <w:bCs/>
          <w:i/>
          <w:iCs/>
          <w:color w:val="000000" w:themeColor="text1"/>
        </w:rPr>
      </w:pPr>
      <w:r w:rsidRPr="4217331E">
        <w:rPr>
          <w:rFonts w:eastAsiaTheme="minorEastAsia"/>
          <w:color w:val="000000" w:themeColor="text1"/>
        </w:rPr>
        <w:t>Data</w:t>
      </w:r>
    </w:p>
    <w:p w14:paraId="11FF7709" w14:textId="45C5B205" w:rsidR="00E16C52" w:rsidRDefault="21FF67E3" w:rsidP="4217331E">
      <w:pPr>
        <w:pStyle w:val="ListParagraph"/>
        <w:numPr>
          <w:ilvl w:val="1"/>
          <w:numId w:val="4"/>
        </w:numPr>
        <w:spacing w:after="0" w:line="240" w:lineRule="auto"/>
        <w:rPr>
          <w:rFonts w:eastAsiaTheme="minorEastAsia"/>
          <w:b/>
          <w:bCs/>
          <w:i/>
          <w:iCs/>
          <w:color w:val="000000" w:themeColor="text1"/>
        </w:rPr>
      </w:pPr>
      <w:r w:rsidRPr="4217331E">
        <w:rPr>
          <w:rFonts w:eastAsiaTheme="minorEastAsia"/>
          <w:color w:val="000000" w:themeColor="text1"/>
        </w:rPr>
        <w:t xml:space="preserve">The estimated doubling time of the local epidemic for the epidemic is 6.2 days. This is based on evidence from multiple countries around the world and is consistent so far with </w:t>
      </w:r>
      <w:r w:rsidR="0D49E767" w:rsidRPr="4217331E">
        <w:rPr>
          <w:rFonts w:eastAsiaTheme="minorEastAsia"/>
          <w:color w:val="000000" w:themeColor="text1"/>
        </w:rPr>
        <w:t xml:space="preserve">research data from the </w:t>
      </w:r>
      <w:hyperlink r:id="rId18">
        <w:r w:rsidR="0D49E767" w:rsidRPr="24A91D8C">
          <w:rPr>
            <w:rStyle w:val="Hyperlink"/>
          </w:rPr>
          <w:t>Seattle Flu Study</w:t>
        </w:r>
      </w:hyperlink>
      <w:r w:rsidR="0D49E767" w:rsidRPr="4217331E">
        <w:rPr>
          <w:rFonts w:eastAsiaTheme="minorEastAsia"/>
          <w:color w:val="000000" w:themeColor="text1"/>
        </w:rPr>
        <w:t xml:space="preserve">. </w:t>
      </w:r>
    </w:p>
    <w:p w14:paraId="74E1B588" w14:textId="2702B8DC" w:rsidR="00E16C52" w:rsidRDefault="0D49E767" w:rsidP="4217331E">
      <w:pPr>
        <w:pStyle w:val="ListParagraph"/>
        <w:numPr>
          <w:ilvl w:val="1"/>
          <w:numId w:val="4"/>
        </w:numPr>
        <w:spacing w:after="0" w:line="240" w:lineRule="auto"/>
        <w:rPr>
          <w:rFonts w:eastAsiaTheme="minorEastAsia"/>
          <w:b/>
          <w:bCs/>
          <w:i/>
          <w:iCs/>
          <w:color w:val="000000" w:themeColor="text1"/>
        </w:rPr>
      </w:pPr>
      <w:r w:rsidRPr="4217331E">
        <w:rPr>
          <w:rFonts w:eastAsiaTheme="minorEastAsia"/>
          <w:color w:val="000000" w:themeColor="text1"/>
        </w:rPr>
        <w:t xml:space="preserve">All genetic sequences of the SARS-CoV-2 virus from western Washington </w:t>
      </w:r>
      <w:hyperlink r:id="rId19">
        <w:r w:rsidRPr="24A91D8C">
          <w:rPr>
            <w:rStyle w:val="Hyperlink"/>
          </w:rPr>
          <w:t>belong to one transmission cluster</w:t>
        </w:r>
        <w:r w:rsidR="569BE49C" w:rsidRPr="24A91D8C">
          <w:rPr>
            <w:rStyle w:val="Hyperlink"/>
          </w:rPr>
          <w:t>.</w:t>
        </w:r>
      </w:hyperlink>
    </w:p>
    <w:p w14:paraId="46910972" w14:textId="3863BE18" w:rsidR="00E16C52" w:rsidRDefault="0D49E767" w:rsidP="4217331E">
      <w:pPr>
        <w:pStyle w:val="ListParagraph"/>
        <w:numPr>
          <w:ilvl w:val="0"/>
          <w:numId w:val="4"/>
        </w:numPr>
        <w:spacing w:after="0" w:line="240" w:lineRule="auto"/>
        <w:rPr>
          <w:rFonts w:eastAsiaTheme="minorEastAsia"/>
          <w:b/>
          <w:bCs/>
          <w:i/>
          <w:iCs/>
          <w:color w:val="000000" w:themeColor="text1"/>
        </w:rPr>
      </w:pPr>
      <w:r w:rsidRPr="4217331E">
        <w:rPr>
          <w:rFonts w:eastAsiaTheme="minorEastAsia"/>
          <w:color w:val="000000" w:themeColor="text1"/>
        </w:rPr>
        <w:t>Baseline assumptions</w:t>
      </w:r>
    </w:p>
    <w:p w14:paraId="5074A64B" w14:textId="2697CD11" w:rsidR="00E16C52" w:rsidRDefault="0D49E767" w:rsidP="4217331E">
      <w:pPr>
        <w:pStyle w:val="ListParagraph"/>
        <w:numPr>
          <w:ilvl w:val="1"/>
          <w:numId w:val="4"/>
        </w:numPr>
        <w:spacing w:after="0" w:line="240" w:lineRule="auto"/>
        <w:rPr>
          <w:rFonts w:eastAsiaTheme="minorEastAsia"/>
          <w:b/>
          <w:bCs/>
          <w:i/>
          <w:iCs/>
          <w:color w:val="000000" w:themeColor="text1"/>
        </w:rPr>
      </w:pPr>
      <w:r w:rsidRPr="4217331E">
        <w:rPr>
          <w:rFonts w:eastAsiaTheme="minorEastAsia"/>
          <w:color w:val="000000" w:themeColor="text1"/>
        </w:rPr>
        <w:t>There is only one large transmission cluster in the region as of March 10. This ignores the possibility that there are other clusters not yet discovered.</w:t>
      </w:r>
    </w:p>
    <w:p w14:paraId="384258C7" w14:textId="6EE4A1BC" w:rsidR="00E16C52" w:rsidRDefault="4F9A7B11" w:rsidP="4217331E">
      <w:pPr>
        <w:pStyle w:val="ListParagraph"/>
        <w:numPr>
          <w:ilvl w:val="2"/>
          <w:numId w:val="4"/>
        </w:numPr>
        <w:spacing w:after="0" w:line="240" w:lineRule="auto"/>
        <w:rPr>
          <w:rFonts w:eastAsiaTheme="minorEastAsia"/>
          <w:b/>
          <w:bCs/>
          <w:i/>
          <w:iCs/>
          <w:color w:val="000000" w:themeColor="text1"/>
        </w:rPr>
      </w:pPr>
      <w:r w:rsidRPr="4217331E">
        <w:rPr>
          <w:rFonts w:eastAsiaTheme="minorEastAsia"/>
          <w:color w:val="000000" w:themeColor="text1"/>
        </w:rPr>
        <w:t>The total population assumed in the model is 3 million people—representative of King and Snohomish counties only.</w:t>
      </w:r>
    </w:p>
    <w:p w14:paraId="6AE49DCE" w14:textId="05A5DC51" w:rsidR="00E16C52" w:rsidRDefault="0D49E767" w:rsidP="4217331E">
      <w:pPr>
        <w:pStyle w:val="ListParagraph"/>
        <w:numPr>
          <w:ilvl w:val="1"/>
          <w:numId w:val="4"/>
        </w:numPr>
        <w:spacing w:after="0" w:line="240" w:lineRule="auto"/>
        <w:rPr>
          <w:rFonts w:eastAsiaTheme="minorEastAsia"/>
          <w:b/>
          <w:bCs/>
          <w:i/>
          <w:iCs/>
          <w:color w:val="000000" w:themeColor="text1"/>
        </w:rPr>
      </w:pPr>
      <w:r w:rsidRPr="4217331E">
        <w:rPr>
          <w:rFonts w:eastAsiaTheme="minorEastAsia"/>
          <w:color w:val="000000" w:themeColor="text1"/>
        </w:rPr>
        <w:t>For projecting deaths, we assume numbers from other countries that are most informed by data from China.  We are working o</w:t>
      </w:r>
      <w:r w:rsidR="32A6C636" w:rsidRPr="4217331E">
        <w:rPr>
          <w:rFonts w:eastAsiaTheme="minorEastAsia"/>
          <w:color w:val="000000" w:themeColor="text1"/>
        </w:rPr>
        <w:t xml:space="preserve">n numbers tailored to the </w:t>
      </w:r>
      <w:proofErr w:type="gramStart"/>
      <w:r w:rsidR="32A6C636" w:rsidRPr="4217331E">
        <w:rPr>
          <w:rFonts w:eastAsiaTheme="minorEastAsia"/>
          <w:color w:val="000000" w:themeColor="text1"/>
        </w:rPr>
        <w:t>region</w:t>
      </w:r>
      <w:proofErr w:type="gramEnd"/>
      <w:r w:rsidR="32A6C636" w:rsidRPr="4217331E">
        <w:rPr>
          <w:rFonts w:eastAsiaTheme="minorEastAsia"/>
          <w:color w:val="000000" w:themeColor="text1"/>
        </w:rPr>
        <w:t xml:space="preserve"> but </w:t>
      </w:r>
      <w:r w:rsidR="308B9B1C" w:rsidRPr="278A0B29">
        <w:rPr>
          <w:rFonts w:eastAsiaTheme="minorEastAsia"/>
          <w:color w:val="000000" w:themeColor="text1"/>
        </w:rPr>
        <w:t>they</w:t>
      </w:r>
      <w:r w:rsidR="32A6C636" w:rsidRPr="4217331E">
        <w:rPr>
          <w:rFonts w:eastAsiaTheme="minorEastAsia"/>
          <w:color w:val="000000" w:themeColor="text1"/>
        </w:rPr>
        <w:t xml:space="preserve"> are not available yet.</w:t>
      </w:r>
    </w:p>
    <w:p w14:paraId="459351EA" w14:textId="7B495730" w:rsidR="00E16C52" w:rsidRDefault="32A6C636" w:rsidP="4217331E">
      <w:pPr>
        <w:pStyle w:val="ListParagraph"/>
        <w:numPr>
          <w:ilvl w:val="2"/>
          <w:numId w:val="4"/>
        </w:numPr>
        <w:spacing w:after="0" w:line="240" w:lineRule="auto"/>
        <w:rPr>
          <w:rFonts w:eastAsiaTheme="minorEastAsia"/>
          <w:b/>
          <w:bCs/>
          <w:i/>
          <w:iCs/>
          <w:color w:val="000000" w:themeColor="text1"/>
        </w:rPr>
      </w:pPr>
      <w:r w:rsidRPr="02A95606">
        <w:rPr>
          <w:rFonts w:eastAsiaTheme="minorEastAsia"/>
          <w:color w:val="000000" w:themeColor="text1"/>
        </w:rPr>
        <w:t>We assume that 1</w:t>
      </w:r>
      <w:r w:rsidR="57F78139" w:rsidRPr="02A95606">
        <w:rPr>
          <w:rFonts w:eastAsiaTheme="minorEastAsia"/>
          <w:color w:val="000000" w:themeColor="text1"/>
        </w:rPr>
        <w:t>.6</w:t>
      </w:r>
      <w:r w:rsidRPr="02A95606">
        <w:rPr>
          <w:rFonts w:eastAsiaTheme="minorEastAsia"/>
          <w:color w:val="000000" w:themeColor="text1"/>
        </w:rPr>
        <w:t xml:space="preserve">% of all infected people will </w:t>
      </w:r>
      <w:r w:rsidRPr="24A91D8C">
        <w:rPr>
          <w:rFonts w:eastAsiaTheme="minorEastAsia"/>
          <w:color w:val="000000" w:themeColor="text1"/>
        </w:rPr>
        <w:t>die</w:t>
      </w:r>
      <w:r w:rsidR="468452AE" w:rsidRPr="24A91D8C">
        <w:rPr>
          <w:rFonts w:eastAsiaTheme="minorEastAsia"/>
          <w:color w:val="000000" w:themeColor="text1"/>
        </w:rPr>
        <w:t xml:space="preserve"> from the disease</w:t>
      </w:r>
      <w:r w:rsidRPr="02A95606">
        <w:rPr>
          <w:rFonts w:eastAsiaTheme="minorEastAsia"/>
          <w:color w:val="000000" w:themeColor="text1"/>
        </w:rPr>
        <w:t xml:space="preserve"> (</w:t>
      </w:r>
      <w:hyperlink r:id="rId20">
        <w:r w:rsidR="13AB6668" w:rsidRPr="24A91D8C">
          <w:rPr>
            <w:rStyle w:val="Hyperlink"/>
          </w:rPr>
          <w:t>Ref</w:t>
        </w:r>
      </w:hyperlink>
      <w:r w:rsidRPr="02A95606">
        <w:rPr>
          <w:rFonts w:eastAsiaTheme="minorEastAsia"/>
          <w:color w:val="000000" w:themeColor="text1"/>
        </w:rPr>
        <w:t>)</w:t>
      </w:r>
      <w:r w:rsidR="0E49A487" w:rsidRPr="02A95606">
        <w:rPr>
          <w:rFonts w:eastAsiaTheme="minorEastAsia"/>
          <w:color w:val="000000" w:themeColor="text1"/>
        </w:rPr>
        <w:t>.</w:t>
      </w:r>
    </w:p>
    <w:p w14:paraId="2701645C" w14:textId="7DF6566E" w:rsidR="00E16C52" w:rsidRDefault="0E49A487" w:rsidP="4217331E">
      <w:pPr>
        <w:pStyle w:val="ListParagraph"/>
        <w:numPr>
          <w:ilvl w:val="3"/>
          <w:numId w:val="4"/>
        </w:numPr>
        <w:spacing w:after="0" w:line="240" w:lineRule="auto"/>
        <w:rPr>
          <w:rFonts w:eastAsiaTheme="minorEastAsia"/>
          <w:b/>
          <w:bCs/>
          <w:i/>
          <w:iCs/>
          <w:color w:val="000000" w:themeColor="text1"/>
        </w:rPr>
      </w:pPr>
      <w:r w:rsidRPr="4217331E">
        <w:rPr>
          <w:rFonts w:eastAsiaTheme="minorEastAsia"/>
          <w:color w:val="000000" w:themeColor="text1"/>
        </w:rPr>
        <w:t xml:space="preserve">This averages over differences in age and comorbidities that may make outcomes in the US different than </w:t>
      </w:r>
      <w:r w:rsidR="2906AA6C" w:rsidRPr="4217331E">
        <w:rPr>
          <w:rFonts w:eastAsiaTheme="minorEastAsia"/>
          <w:color w:val="000000" w:themeColor="text1"/>
        </w:rPr>
        <w:t>elsewhere, but evidence to date is consistent with this number being reasonable across multiple countries.</w:t>
      </w:r>
    </w:p>
    <w:p w14:paraId="1356390F" w14:textId="3CC28B19" w:rsidR="17B32340" w:rsidRDefault="17B32340" w:rsidP="721154A8">
      <w:pPr>
        <w:pStyle w:val="ListParagraph"/>
        <w:numPr>
          <w:ilvl w:val="3"/>
          <w:numId w:val="4"/>
        </w:numPr>
        <w:spacing w:after="0" w:line="240" w:lineRule="auto"/>
        <w:rPr>
          <w:b/>
          <w:bCs/>
          <w:i/>
          <w:iCs/>
          <w:color w:val="000000" w:themeColor="text1"/>
        </w:rPr>
      </w:pPr>
      <w:r w:rsidRPr="721154A8">
        <w:rPr>
          <w:rFonts w:eastAsiaTheme="minorEastAsia"/>
          <w:color w:val="000000" w:themeColor="text1"/>
        </w:rPr>
        <w:t>This does not account for clustering of deaths within small communities such as in Kirkland Life Care.</w:t>
      </w:r>
    </w:p>
    <w:p w14:paraId="7D6EF629" w14:textId="05BF3451" w:rsidR="00E16C52" w:rsidRDefault="55934B7D" w:rsidP="4217331E">
      <w:pPr>
        <w:pStyle w:val="ListParagraph"/>
        <w:numPr>
          <w:ilvl w:val="2"/>
          <w:numId w:val="4"/>
        </w:numPr>
        <w:spacing w:after="0" w:line="240" w:lineRule="auto"/>
        <w:rPr>
          <w:rFonts w:eastAsiaTheme="minorEastAsia"/>
          <w:b/>
          <w:bCs/>
          <w:i/>
          <w:iCs/>
          <w:color w:val="000000" w:themeColor="text1"/>
        </w:rPr>
      </w:pPr>
      <w:r w:rsidRPr="4217331E">
        <w:rPr>
          <w:rFonts w:eastAsiaTheme="minorEastAsia"/>
          <w:color w:val="000000" w:themeColor="text1"/>
        </w:rPr>
        <w:t xml:space="preserve">We also assume the delay from initial infection to death is 3 weeks on average (central estimate among many </w:t>
      </w:r>
      <w:hyperlink r:id="rId21">
        <w:r w:rsidRPr="24A91D8C">
          <w:rPr>
            <w:rStyle w:val="Hyperlink"/>
          </w:rPr>
          <w:t>referen</w:t>
        </w:r>
        <w:r w:rsidR="6B0C92FE" w:rsidRPr="24A91D8C">
          <w:rPr>
            <w:rStyle w:val="Hyperlink"/>
          </w:rPr>
          <w:t>ced here</w:t>
        </w:r>
      </w:hyperlink>
      <w:r w:rsidR="6B0C92FE" w:rsidRPr="4217331E">
        <w:rPr>
          <w:rFonts w:eastAsiaTheme="minorEastAsia"/>
          <w:color w:val="000000" w:themeColor="text1"/>
        </w:rPr>
        <w:t>).</w:t>
      </w:r>
    </w:p>
    <w:p w14:paraId="34EC0F6B" w14:textId="35E654B5" w:rsidR="00E16C52" w:rsidRDefault="6B0C92FE" w:rsidP="4217331E">
      <w:pPr>
        <w:pStyle w:val="ListParagraph"/>
        <w:numPr>
          <w:ilvl w:val="0"/>
          <w:numId w:val="4"/>
        </w:numPr>
        <w:spacing w:after="0" w:line="240" w:lineRule="auto"/>
        <w:rPr>
          <w:rFonts w:eastAsiaTheme="minorEastAsia"/>
          <w:b/>
          <w:bCs/>
          <w:i/>
          <w:iCs/>
          <w:color w:val="000000" w:themeColor="text1"/>
        </w:rPr>
      </w:pPr>
      <w:r w:rsidRPr="4217331E">
        <w:rPr>
          <w:rFonts w:eastAsiaTheme="minorEastAsia"/>
          <w:color w:val="000000" w:themeColor="text1"/>
        </w:rPr>
        <w:t>Projection assumptions</w:t>
      </w:r>
    </w:p>
    <w:p w14:paraId="77D5244A" w14:textId="1D7189CA" w:rsidR="00E16C52" w:rsidRDefault="20B83B33" w:rsidP="4217331E">
      <w:pPr>
        <w:pStyle w:val="ListParagraph"/>
        <w:numPr>
          <w:ilvl w:val="1"/>
          <w:numId w:val="4"/>
        </w:numPr>
        <w:spacing w:after="0" w:line="240" w:lineRule="auto"/>
        <w:rPr>
          <w:rFonts w:eastAsiaTheme="minorEastAsia"/>
          <w:b/>
          <w:bCs/>
          <w:i/>
          <w:iCs/>
          <w:color w:val="000000" w:themeColor="text1"/>
        </w:rPr>
      </w:pPr>
      <w:r w:rsidRPr="4217331E">
        <w:rPr>
          <w:rFonts w:eastAsiaTheme="minorEastAsia"/>
          <w:color w:val="000000" w:themeColor="text1"/>
        </w:rPr>
        <w:t>We only model the impact of generalized social distancing on total-population transmission.  This work does not currently speak directly to specific policies such as school, workplace, or event closures. We are ra</w:t>
      </w:r>
      <w:r w:rsidR="10E13BD5" w:rsidRPr="4217331E">
        <w:rPr>
          <w:rFonts w:eastAsiaTheme="minorEastAsia"/>
          <w:color w:val="000000" w:themeColor="text1"/>
        </w:rPr>
        <w:t xml:space="preserve">pidly improving our models to provide useful input on specific policy measures, but those are not available at the time of writing. </w:t>
      </w:r>
    </w:p>
    <w:p w14:paraId="12F6F084" w14:textId="7F545CCF" w:rsidR="00E16C52" w:rsidRDefault="177DAB75" w:rsidP="4217331E">
      <w:pPr>
        <w:pStyle w:val="ListParagraph"/>
        <w:numPr>
          <w:ilvl w:val="1"/>
          <w:numId w:val="4"/>
        </w:numPr>
        <w:spacing w:after="0" w:line="240" w:lineRule="auto"/>
        <w:rPr>
          <w:rFonts w:eastAsiaTheme="minorEastAsia"/>
          <w:color w:val="000000" w:themeColor="text1"/>
        </w:rPr>
      </w:pPr>
      <w:r w:rsidRPr="4217331E">
        <w:rPr>
          <w:rFonts w:eastAsiaTheme="minorEastAsia"/>
          <w:color w:val="000000" w:themeColor="text1"/>
        </w:rPr>
        <w:t>We ignore the impact of continued importation from other regions</w:t>
      </w:r>
      <w:r w:rsidR="7415C1EE" w:rsidRPr="4217331E">
        <w:rPr>
          <w:rFonts w:eastAsiaTheme="minorEastAsia"/>
          <w:color w:val="000000" w:themeColor="text1"/>
        </w:rPr>
        <w:t xml:space="preserve"> and only focus on King and Snohomish counties. State-wide burden may be larger if interventions to reduce transmission are not sufficiently effective.</w:t>
      </w:r>
    </w:p>
    <w:p w14:paraId="7F4590A4" w14:textId="1BFEA536" w:rsidR="00E16C52" w:rsidRDefault="1ECD6040" w:rsidP="58DCBE6B">
      <w:pPr>
        <w:pStyle w:val="ListParagraph"/>
        <w:numPr>
          <w:ilvl w:val="1"/>
          <w:numId w:val="4"/>
        </w:numPr>
        <w:spacing w:after="0" w:line="240" w:lineRule="auto"/>
        <w:rPr>
          <w:color w:val="000000" w:themeColor="text1"/>
        </w:rPr>
      </w:pPr>
      <w:r w:rsidRPr="4217331E">
        <w:rPr>
          <w:rFonts w:eastAsiaTheme="minorEastAsia"/>
          <w:color w:val="000000" w:themeColor="text1"/>
        </w:rPr>
        <w:t xml:space="preserve">Our health system estimates are based on public data under normal circumstances.  </w:t>
      </w:r>
    </w:p>
    <w:p w14:paraId="4943B0C1" w14:textId="6C07512B" w:rsidR="00E16C52" w:rsidRDefault="098F4347" w:rsidP="58DCBE6B">
      <w:pPr>
        <w:pStyle w:val="ListParagraph"/>
        <w:numPr>
          <w:ilvl w:val="0"/>
          <w:numId w:val="4"/>
        </w:numPr>
        <w:spacing w:after="0" w:line="240" w:lineRule="auto"/>
        <w:rPr>
          <w:color w:val="000000" w:themeColor="text1"/>
        </w:rPr>
      </w:pPr>
      <w:r w:rsidRPr="4217331E">
        <w:rPr>
          <w:rFonts w:eastAsiaTheme="minorEastAsia"/>
          <w:color w:val="000000" w:themeColor="text1"/>
        </w:rPr>
        <w:t>Alternative evidence</w:t>
      </w:r>
    </w:p>
    <w:p w14:paraId="695CFB5F" w14:textId="38E02E45" w:rsidR="00E16C52" w:rsidRDefault="098F4347" w:rsidP="4217331E">
      <w:pPr>
        <w:pStyle w:val="ListParagraph"/>
        <w:numPr>
          <w:ilvl w:val="1"/>
          <w:numId w:val="4"/>
        </w:numPr>
        <w:spacing w:after="0" w:line="240" w:lineRule="auto"/>
        <w:rPr>
          <w:b/>
          <w:bCs/>
          <w:i/>
          <w:iCs/>
          <w:color w:val="000000" w:themeColor="text1"/>
        </w:rPr>
      </w:pPr>
      <w:r w:rsidRPr="4217331E">
        <w:rPr>
          <w:rFonts w:eastAsiaTheme="minorEastAsia"/>
          <w:color w:val="000000" w:themeColor="text1"/>
        </w:rPr>
        <w:t xml:space="preserve">As an alternative to the results presented here, you may explore assumptions more thoroughly with </w:t>
      </w:r>
      <w:hyperlink r:id="rId22">
        <w:r w:rsidRPr="24A91D8C">
          <w:rPr>
            <w:rStyle w:val="Hyperlink"/>
          </w:rPr>
          <w:t>this interactive tool</w:t>
        </w:r>
      </w:hyperlink>
      <w:r w:rsidRPr="4217331E">
        <w:rPr>
          <w:rFonts w:eastAsiaTheme="minorEastAsia"/>
          <w:color w:val="000000" w:themeColor="text1"/>
        </w:rPr>
        <w:t xml:space="preserve"> developed by </w:t>
      </w:r>
      <w:hyperlink r:id="rId23">
        <w:r w:rsidRPr="24A91D8C">
          <w:rPr>
            <w:rStyle w:val="Hyperlink"/>
          </w:rPr>
          <w:t xml:space="preserve">Richard </w:t>
        </w:r>
        <w:proofErr w:type="spellStart"/>
        <w:r w:rsidRPr="24A91D8C">
          <w:rPr>
            <w:rStyle w:val="Hyperlink"/>
          </w:rPr>
          <w:t>Neher</w:t>
        </w:r>
        <w:proofErr w:type="spellEnd"/>
        <w:r w:rsidR="71558F93" w:rsidRPr="24A91D8C">
          <w:rPr>
            <w:rStyle w:val="Hyperlink"/>
          </w:rPr>
          <w:t xml:space="preserve"> and collaborators</w:t>
        </w:r>
      </w:hyperlink>
      <w:r w:rsidR="71558F93" w:rsidRPr="4217331E">
        <w:rPr>
          <w:rFonts w:eastAsiaTheme="minorEastAsia"/>
          <w:color w:val="000000" w:themeColor="text1"/>
        </w:rPr>
        <w:t>.</w:t>
      </w:r>
    </w:p>
    <w:p w14:paraId="112E8C84" w14:textId="42FC3E8E" w:rsidR="00E16C52" w:rsidRDefault="00E16C52" w:rsidP="58DCBE6B">
      <w:pPr>
        <w:spacing w:after="0" w:line="240" w:lineRule="auto"/>
        <w:rPr>
          <w:rFonts w:eastAsiaTheme="minorEastAsia"/>
          <w:color w:val="000000" w:themeColor="text1"/>
        </w:rPr>
      </w:pPr>
    </w:p>
    <w:p w14:paraId="4F8FC291" w14:textId="77777777" w:rsidR="006C3D4A" w:rsidRDefault="006C3D4A" w:rsidP="58DCBE6B">
      <w:pPr>
        <w:spacing w:after="0" w:line="240" w:lineRule="auto"/>
        <w:rPr>
          <w:rFonts w:eastAsiaTheme="minorEastAsia"/>
          <w:b/>
          <w:bCs/>
          <w:color w:val="000000" w:themeColor="text1"/>
        </w:rPr>
      </w:pPr>
    </w:p>
    <w:p w14:paraId="70827278" w14:textId="77777777" w:rsidR="006C3D4A" w:rsidRDefault="006C3D4A" w:rsidP="58DCBE6B">
      <w:pPr>
        <w:spacing w:after="0" w:line="240" w:lineRule="auto"/>
        <w:rPr>
          <w:rFonts w:eastAsiaTheme="minorEastAsia"/>
          <w:b/>
          <w:bCs/>
          <w:color w:val="000000" w:themeColor="text1"/>
        </w:rPr>
      </w:pPr>
    </w:p>
    <w:p w14:paraId="2C7F8583" w14:textId="0C06B2DC" w:rsidR="00E16C52" w:rsidRDefault="3424AB4C" w:rsidP="58DCBE6B">
      <w:pPr>
        <w:spacing w:after="0" w:line="240" w:lineRule="auto"/>
        <w:rPr>
          <w:rFonts w:eastAsiaTheme="minorEastAsia"/>
          <w:color w:val="000000" w:themeColor="text1"/>
        </w:rPr>
      </w:pPr>
      <w:r w:rsidRPr="4217331E">
        <w:rPr>
          <w:rFonts w:eastAsiaTheme="minorEastAsia"/>
          <w:b/>
          <w:bCs/>
          <w:color w:val="000000" w:themeColor="text1"/>
        </w:rPr>
        <w:t xml:space="preserve">Transmission </w:t>
      </w:r>
      <w:r w:rsidR="5E6B83CB" w:rsidRPr="4217331E">
        <w:rPr>
          <w:rFonts w:eastAsiaTheme="minorEastAsia"/>
          <w:b/>
          <w:bCs/>
          <w:color w:val="000000" w:themeColor="text1"/>
        </w:rPr>
        <w:t>modeling</w:t>
      </w:r>
    </w:p>
    <w:p w14:paraId="24CDB4B8" w14:textId="49FD76D6" w:rsidR="00E16C52" w:rsidRDefault="6AB23CEC" w:rsidP="721154A8">
      <w:pPr>
        <w:spacing w:after="0" w:line="240" w:lineRule="auto"/>
        <w:rPr>
          <w:rFonts w:eastAsiaTheme="minorEastAsia"/>
          <w:color w:val="000000" w:themeColor="text1"/>
        </w:rPr>
      </w:pPr>
      <w:r w:rsidRPr="721154A8">
        <w:rPr>
          <w:rFonts w:eastAsiaTheme="minorEastAsia"/>
          <w:color w:val="000000" w:themeColor="text1"/>
        </w:rPr>
        <w:t>The figures below show the results of our model, run forward from the putative initial importation event into Snohomish County on January 15, through May 5.</w:t>
      </w:r>
      <w:r w:rsidR="539EEB1F" w:rsidRPr="721154A8">
        <w:rPr>
          <w:rFonts w:eastAsiaTheme="minorEastAsia"/>
          <w:color w:val="000000" w:themeColor="text1"/>
        </w:rPr>
        <w:t xml:space="preserve"> The baseline scenario assumes no change in social distancing behavior for the entire time period, and thus is a worst-case scenario that will likely over-estimate the severity of the epidemic.  The 25%, 50%, 75% reduction in transmission sc</w:t>
      </w:r>
      <w:r w:rsidR="29E1B039" w:rsidRPr="721154A8">
        <w:rPr>
          <w:rFonts w:eastAsiaTheme="minorEastAsia"/>
          <w:color w:val="000000" w:themeColor="text1"/>
        </w:rPr>
        <w:t>enarios show possible impacts on disease burden of sustained social distancing</w:t>
      </w:r>
      <w:r w:rsidR="3E68029E" w:rsidRPr="721154A8">
        <w:rPr>
          <w:rFonts w:eastAsiaTheme="minorEastAsia"/>
          <w:color w:val="000000" w:themeColor="text1"/>
        </w:rPr>
        <w:t>, where the distancing in the simulation starts on March 10 (a few days after the King County recommendations</w:t>
      </w:r>
      <w:r w:rsidR="79A0C605" w:rsidRPr="721154A8">
        <w:rPr>
          <w:rFonts w:eastAsiaTheme="minorEastAsia"/>
          <w:color w:val="000000" w:themeColor="text1"/>
        </w:rPr>
        <w:t xml:space="preserve"> began</w:t>
      </w:r>
      <w:r w:rsidR="3E68029E" w:rsidRPr="721154A8">
        <w:rPr>
          <w:rFonts w:eastAsiaTheme="minorEastAsia"/>
          <w:color w:val="000000" w:themeColor="text1"/>
        </w:rPr>
        <w:t>)</w:t>
      </w:r>
      <w:r w:rsidR="0420E19F" w:rsidRPr="721154A8">
        <w:rPr>
          <w:rFonts w:eastAsiaTheme="minorEastAsia"/>
          <w:color w:val="000000" w:themeColor="text1"/>
        </w:rPr>
        <w:t xml:space="preserve">.  </w:t>
      </w:r>
      <w:r w:rsidR="2EBCDD86" w:rsidRPr="721154A8">
        <w:rPr>
          <w:rFonts w:eastAsiaTheme="minorEastAsia"/>
          <w:color w:val="000000" w:themeColor="text1"/>
        </w:rPr>
        <w:t>The model shows that any social distancing that results in reduced transmission rates will slow the rate of growth of the epidemic, but only large</w:t>
      </w:r>
      <w:r w:rsidR="00C5484E">
        <w:rPr>
          <w:rFonts w:eastAsiaTheme="minorEastAsia"/>
          <w:color w:val="000000" w:themeColor="text1"/>
        </w:rPr>
        <w:t xml:space="preserve"> changes in contact rate </w:t>
      </w:r>
      <w:r w:rsidR="2EBCDD86" w:rsidRPr="721154A8">
        <w:rPr>
          <w:rFonts w:eastAsiaTheme="minorEastAsia"/>
          <w:color w:val="000000" w:themeColor="text1"/>
        </w:rPr>
        <w:t xml:space="preserve">can </w:t>
      </w:r>
      <w:r w:rsidR="7B0E7CBF" w:rsidRPr="721154A8">
        <w:rPr>
          <w:rFonts w:eastAsiaTheme="minorEastAsia"/>
          <w:color w:val="000000" w:themeColor="text1"/>
        </w:rPr>
        <w:t>interrupt ongoing transmission.</w:t>
      </w:r>
      <w:r w:rsidR="1B9991A8" w:rsidRPr="721154A8">
        <w:rPr>
          <w:rFonts w:eastAsiaTheme="minorEastAsia"/>
          <w:color w:val="000000" w:themeColor="text1"/>
        </w:rPr>
        <w:t xml:space="preserve"> We estimate that in the baseline scenario, on average across multiple simulations, there will have been roughly 25,000 people infected by April 7, but that this declines </w:t>
      </w:r>
      <w:r w:rsidR="641BC043" w:rsidRPr="721154A8">
        <w:rPr>
          <w:rFonts w:eastAsiaTheme="minorEastAsia"/>
          <w:color w:val="000000" w:themeColor="text1"/>
        </w:rPr>
        <w:t xml:space="preserve">to </w:t>
      </w:r>
      <w:r w:rsidR="4A9E2BC7" w:rsidRPr="721154A8">
        <w:rPr>
          <w:rFonts w:eastAsiaTheme="minorEastAsia"/>
          <w:color w:val="000000" w:themeColor="text1"/>
        </w:rPr>
        <w:t xml:space="preserve">roughly 9,700 </w:t>
      </w:r>
      <w:r w:rsidR="07589EC8" w:rsidRPr="721154A8">
        <w:rPr>
          <w:rFonts w:eastAsiaTheme="minorEastAsia"/>
          <w:color w:val="000000" w:themeColor="text1"/>
        </w:rPr>
        <w:t xml:space="preserve">total infections </w:t>
      </w:r>
      <w:r w:rsidR="4A9E2BC7" w:rsidRPr="721154A8">
        <w:rPr>
          <w:rFonts w:eastAsiaTheme="minorEastAsia"/>
          <w:color w:val="000000" w:themeColor="text1"/>
        </w:rPr>
        <w:t>for a 25% reduction in contact</w:t>
      </w:r>
      <w:r w:rsidR="5344F190" w:rsidRPr="721154A8">
        <w:rPr>
          <w:rFonts w:eastAsiaTheme="minorEastAsia"/>
          <w:color w:val="000000" w:themeColor="text1"/>
        </w:rPr>
        <w:t xml:space="preserve">, to 4,800 for a 50% reduction, and only 1,700 </w:t>
      </w:r>
      <w:r w:rsidR="2ACE7BC1" w:rsidRPr="721154A8">
        <w:rPr>
          <w:rFonts w:eastAsiaTheme="minorEastAsia"/>
          <w:color w:val="000000" w:themeColor="text1"/>
        </w:rPr>
        <w:t xml:space="preserve">for a 75% reduction.  Furthermore, by looking at the estimated active infections, only the 75% scenario shows the number of infections getting smaller over time.  </w:t>
      </w:r>
    </w:p>
    <w:p w14:paraId="687F005D" w14:textId="47C3059B" w:rsidR="00E16C52" w:rsidRDefault="00E16C52" w:rsidP="721154A8">
      <w:pPr>
        <w:spacing w:after="0" w:line="240" w:lineRule="auto"/>
        <w:rPr>
          <w:rFonts w:eastAsiaTheme="minorEastAsia"/>
          <w:color w:val="000000" w:themeColor="text1"/>
        </w:rPr>
      </w:pPr>
    </w:p>
    <w:p w14:paraId="0C4C81AC" w14:textId="02B1A272" w:rsidR="00E16C52" w:rsidRDefault="4EFBFBEA" w:rsidP="0631AA9A">
      <w:pPr>
        <w:spacing w:after="0" w:line="240" w:lineRule="auto"/>
        <w:rPr>
          <w:rFonts w:eastAsiaTheme="minorEastAsia"/>
          <w:color w:val="000000" w:themeColor="text1"/>
        </w:rPr>
      </w:pPr>
      <w:r>
        <w:rPr>
          <w:noProof/>
        </w:rPr>
        <w:drawing>
          <wp:inline distT="0" distB="0" distL="0" distR="0" wp14:anchorId="2B5BD42D" wp14:editId="201BAB8E">
            <wp:extent cx="5993544" cy="4470186"/>
            <wp:effectExtent l="0" t="0" r="0" b="0"/>
            <wp:docPr id="415630272" name="Picture 5174326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7432602"/>
                    <pic:cNvPicPr/>
                  </pic:nvPicPr>
                  <pic:blipFill>
                    <a:blip r:embed="rId24" cstate="print">
                      <a:extLst>
                        <a:ext uri="{28A0092B-C50C-407E-A947-70E740481C1C}">
                          <a14:useLocalDpi xmlns:a14="http://schemas.microsoft.com/office/drawing/2010/main" val="0"/>
                        </a:ext>
                      </a:extLst>
                    </a:blip>
                    <a:stretch>
                      <a:fillRect/>
                    </a:stretch>
                  </pic:blipFill>
                  <pic:spPr>
                    <a:xfrm>
                      <a:off x="0" y="0"/>
                      <a:ext cx="5993544" cy="4470186"/>
                    </a:xfrm>
                    <a:prstGeom prst="rect">
                      <a:avLst/>
                    </a:prstGeom>
                  </pic:spPr>
                </pic:pic>
              </a:graphicData>
            </a:graphic>
          </wp:inline>
        </w:drawing>
      </w:r>
    </w:p>
    <w:p w14:paraId="28066FB9" w14:textId="0F5A5DDA" w:rsidR="0FA1FDDE" w:rsidRDefault="4A291B08" w:rsidP="0631AA9A">
      <w:pPr>
        <w:ind w:left="720"/>
      </w:pPr>
      <w:r w:rsidRPr="0631AA9A">
        <w:rPr>
          <w:b/>
          <w:bCs/>
        </w:rPr>
        <w:t xml:space="preserve">Figure 1.  </w:t>
      </w:r>
      <w:r>
        <w:t xml:space="preserve">Scenarios for the possible cumulative burden of COVID-19 infection in King and Snohomish counties.  </w:t>
      </w:r>
      <w:r w:rsidR="5E1D9C14">
        <w:t>Based on data from China and other countries, deaths occur in approximately 1 percent of the infected population (averaged across all ages)</w:t>
      </w:r>
      <w:r w:rsidR="51DBC5BA">
        <w:t xml:space="preserve"> </w:t>
      </w:r>
      <w:r w:rsidR="33963543">
        <w:t>with</w:t>
      </w:r>
      <w:r w:rsidR="51DBC5BA">
        <w:t xml:space="preserve"> an average three week delay relative to infection</w:t>
      </w:r>
      <w:r w:rsidR="5E1D9C14">
        <w:t>.</w:t>
      </w:r>
      <w:r w:rsidR="5A764CEC">
        <w:t xml:space="preserve"> </w:t>
      </w:r>
    </w:p>
    <w:p w14:paraId="276889B4" w14:textId="57035CFA" w:rsidR="038A8AB4" w:rsidRDefault="038A8AB4" w:rsidP="721154A8">
      <w:pPr>
        <w:spacing w:after="0" w:line="240" w:lineRule="auto"/>
        <w:rPr>
          <w:rFonts w:eastAsiaTheme="minorEastAsia"/>
          <w:color w:val="000000" w:themeColor="text1"/>
        </w:rPr>
      </w:pPr>
      <w:r w:rsidRPr="721154A8">
        <w:rPr>
          <w:rFonts w:eastAsiaTheme="minorEastAsia"/>
          <w:color w:val="000000" w:themeColor="text1"/>
        </w:rPr>
        <w:t xml:space="preserve">Assuming mortality statistics will be like those seen in China, we expect that roughly 80 deaths will have occurred by April 7 and that roughly 400 </w:t>
      </w:r>
      <w:r w:rsidR="26BF409F" w:rsidRPr="24A91D8C">
        <w:rPr>
          <w:rFonts w:eastAsiaTheme="minorEastAsia"/>
          <w:color w:val="000000" w:themeColor="text1"/>
        </w:rPr>
        <w:t>additional</w:t>
      </w:r>
      <w:r w:rsidRPr="721154A8">
        <w:rPr>
          <w:rFonts w:eastAsiaTheme="minorEastAsia"/>
          <w:color w:val="000000" w:themeColor="text1"/>
        </w:rPr>
        <w:t xml:space="preserve"> deaths will </w:t>
      </w:r>
      <w:r w:rsidR="13C3775F" w:rsidRPr="24A91D8C">
        <w:rPr>
          <w:rFonts w:eastAsiaTheme="minorEastAsia"/>
          <w:color w:val="000000" w:themeColor="text1"/>
        </w:rPr>
        <w:t>occur among people infected at that time</w:t>
      </w:r>
      <w:r w:rsidRPr="24A91D8C">
        <w:rPr>
          <w:rFonts w:eastAsiaTheme="minorEastAsia"/>
          <w:color w:val="000000" w:themeColor="text1"/>
        </w:rPr>
        <w:t>.</w:t>
      </w:r>
      <w:r w:rsidRPr="721154A8">
        <w:rPr>
          <w:rFonts w:eastAsiaTheme="minorEastAsia"/>
          <w:color w:val="000000" w:themeColor="text1"/>
        </w:rPr>
        <w:t xml:space="preserve"> Effective interventions will also reduce </w:t>
      </w:r>
      <w:r w:rsidR="1BF7C464" w:rsidRPr="24A91D8C">
        <w:rPr>
          <w:rFonts w:eastAsiaTheme="minorEastAsia"/>
          <w:color w:val="000000" w:themeColor="text1"/>
        </w:rPr>
        <w:t>mortality</w:t>
      </w:r>
      <w:r w:rsidRPr="721154A8">
        <w:rPr>
          <w:rFonts w:eastAsiaTheme="minorEastAsia"/>
          <w:color w:val="000000" w:themeColor="text1"/>
        </w:rPr>
        <w:t>, with the 25% reduction scenario showing roughly</w:t>
      </w:r>
      <w:r w:rsidR="529AD986" w:rsidRPr="721154A8">
        <w:rPr>
          <w:rFonts w:eastAsiaTheme="minorEastAsia"/>
          <w:color w:val="000000" w:themeColor="text1"/>
        </w:rPr>
        <w:t xml:space="preserve"> </w:t>
      </w:r>
      <w:r w:rsidRPr="721154A8">
        <w:rPr>
          <w:rFonts w:eastAsiaTheme="minorEastAsia"/>
          <w:color w:val="000000" w:themeColor="text1"/>
        </w:rPr>
        <w:t xml:space="preserve">160 </w:t>
      </w:r>
      <w:r w:rsidR="275917EF" w:rsidRPr="24A91D8C">
        <w:rPr>
          <w:rFonts w:eastAsiaTheme="minorEastAsia"/>
          <w:color w:val="000000" w:themeColor="text1"/>
        </w:rPr>
        <w:t>expected</w:t>
      </w:r>
      <w:r w:rsidRPr="721154A8">
        <w:rPr>
          <w:rFonts w:eastAsiaTheme="minorEastAsia"/>
          <w:color w:val="000000" w:themeColor="text1"/>
        </w:rPr>
        <w:t xml:space="preserve"> deaths, 50% showing 100 </w:t>
      </w:r>
      <w:r w:rsidR="463DA593" w:rsidRPr="24A91D8C">
        <w:rPr>
          <w:rFonts w:eastAsiaTheme="minorEastAsia"/>
          <w:color w:val="000000" w:themeColor="text1"/>
        </w:rPr>
        <w:t>expected</w:t>
      </w:r>
      <w:r w:rsidRPr="721154A8">
        <w:rPr>
          <w:rFonts w:eastAsiaTheme="minorEastAsia"/>
          <w:color w:val="000000" w:themeColor="text1"/>
        </w:rPr>
        <w:t xml:space="preserve"> deaths, and 75% showing </w:t>
      </w:r>
      <w:r w:rsidR="14395513" w:rsidRPr="721154A8">
        <w:rPr>
          <w:rFonts w:eastAsiaTheme="minorEastAsia"/>
          <w:color w:val="000000" w:themeColor="text1"/>
        </w:rPr>
        <w:t xml:space="preserve">roughly </w:t>
      </w:r>
      <w:r w:rsidRPr="721154A8">
        <w:rPr>
          <w:rFonts w:eastAsiaTheme="minorEastAsia"/>
          <w:color w:val="000000" w:themeColor="text1"/>
        </w:rPr>
        <w:t>30</w:t>
      </w:r>
      <w:r w:rsidR="5EFA7C71" w:rsidRPr="721154A8">
        <w:rPr>
          <w:rFonts w:eastAsiaTheme="minorEastAsia"/>
          <w:color w:val="000000" w:themeColor="text1"/>
        </w:rPr>
        <w:t>*</w:t>
      </w:r>
      <w:r w:rsidRPr="721154A8">
        <w:rPr>
          <w:rFonts w:eastAsiaTheme="minorEastAsia"/>
          <w:color w:val="000000" w:themeColor="text1"/>
        </w:rPr>
        <w:t xml:space="preserve"> </w:t>
      </w:r>
      <w:r w:rsidR="2C20ED0A" w:rsidRPr="24A91D8C">
        <w:rPr>
          <w:rFonts w:eastAsiaTheme="minorEastAsia"/>
          <w:color w:val="000000" w:themeColor="text1"/>
        </w:rPr>
        <w:t>expected</w:t>
      </w:r>
      <w:r w:rsidRPr="721154A8">
        <w:rPr>
          <w:rFonts w:eastAsiaTheme="minorEastAsia"/>
          <w:color w:val="000000" w:themeColor="text1"/>
        </w:rPr>
        <w:t xml:space="preserve"> deaths.</w:t>
      </w:r>
      <w:r w:rsidR="18996BB2" w:rsidRPr="721154A8">
        <w:rPr>
          <w:rFonts w:eastAsiaTheme="minorEastAsia"/>
          <w:color w:val="000000" w:themeColor="text1"/>
        </w:rPr>
        <w:t xml:space="preserve"> (*Note that the model represents averages and does not account for clustering as seen in Kirkland Life Care that may be important with small numbers of infections.)</w:t>
      </w:r>
    </w:p>
    <w:p w14:paraId="258DAB1A" w14:textId="6CFDD460" w:rsidR="721154A8" w:rsidRDefault="721154A8" w:rsidP="721154A8">
      <w:pPr>
        <w:spacing w:after="0" w:line="240" w:lineRule="auto"/>
        <w:rPr>
          <w:rFonts w:eastAsiaTheme="minorEastAsia"/>
          <w:i/>
          <w:iCs/>
          <w:color w:val="000000" w:themeColor="text1"/>
        </w:rPr>
      </w:pPr>
    </w:p>
    <w:p w14:paraId="70E8E0E8" w14:textId="3453AEED" w:rsidR="3378F6A0" w:rsidRDefault="3378F6A0" w:rsidP="3C562E60">
      <w:pPr>
        <w:spacing w:after="0" w:line="240" w:lineRule="auto"/>
        <w:rPr>
          <w:rFonts w:eastAsiaTheme="minorEastAsia"/>
          <w:color w:val="000000" w:themeColor="text1"/>
        </w:rPr>
      </w:pPr>
      <w:r w:rsidRPr="3C562E60">
        <w:rPr>
          <w:rFonts w:eastAsiaTheme="minorEastAsia"/>
          <w:i/>
          <w:iCs/>
          <w:color w:val="000000" w:themeColor="text1"/>
        </w:rPr>
        <w:t xml:space="preserve">We do not yet know which scenario best represents the current conditions in King and Snohomish counties. </w:t>
      </w:r>
      <w:r w:rsidRPr="3C562E60">
        <w:rPr>
          <w:rFonts w:eastAsiaTheme="minorEastAsia"/>
          <w:color w:val="000000" w:themeColor="text1"/>
        </w:rPr>
        <w:t xml:space="preserve">We expect to start seeing evidence in data of the impacts of current social distancing efforts by March 20, but until then, we can make some general comments based on previous experience.  In the Seattle </w:t>
      </w:r>
      <w:r w:rsidR="00FE0875">
        <w:rPr>
          <w:rFonts w:eastAsiaTheme="minorEastAsia"/>
          <w:color w:val="000000" w:themeColor="text1"/>
        </w:rPr>
        <w:t>metro area</w:t>
      </w:r>
      <w:r w:rsidRPr="3C562E60">
        <w:rPr>
          <w:rFonts w:eastAsiaTheme="minorEastAsia"/>
          <w:color w:val="000000" w:themeColor="text1"/>
        </w:rPr>
        <w:t xml:space="preserve"> in early 2019, the “</w:t>
      </w:r>
      <w:proofErr w:type="spellStart"/>
      <w:r w:rsidRPr="3C562E60">
        <w:rPr>
          <w:rFonts w:eastAsiaTheme="minorEastAsia"/>
          <w:color w:val="000000" w:themeColor="text1"/>
        </w:rPr>
        <w:t>Snowpocalypse</w:t>
      </w:r>
      <w:proofErr w:type="spellEnd"/>
      <w:r w:rsidRPr="3C562E60">
        <w:rPr>
          <w:rFonts w:eastAsiaTheme="minorEastAsia"/>
          <w:color w:val="000000" w:themeColor="text1"/>
        </w:rPr>
        <w:t xml:space="preserve">” event caused impromptu school closures and generalized social distancing during the 2018-2019 flu season. The </w:t>
      </w:r>
      <w:hyperlink r:id="rId25">
        <w:r w:rsidRPr="24A91D8C">
          <w:rPr>
            <w:rStyle w:val="Hyperlink"/>
          </w:rPr>
          <w:t>Seattle Flu Study team analyzed the impacts of this on transmission</w:t>
        </w:r>
      </w:hyperlink>
      <w:r w:rsidRPr="3C562E60">
        <w:rPr>
          <w:rFonts w:eastAsiaTheme="minorEastAsia"/>
          <w:color w:val="000000" w:themeColor="text1"/>
        </w:rPr>
        <w:t xml:space="preserve">. For diseases with a broad age distribution (not </w:t>
      </w:r>
      <w:r w:rsidR="3779F0E1" w:rsidRPr="24A91D8C">
        <w:rPr>
          <w:rFonts w:eastAsiaTheme="minorEastAsia"/>
          <w:color w:val="000000" w:themeColor="text1"/>
        </w:rPr>
        <w:t>specifically</w:t>
      </w:r>
      <w:r w:rsidRPr="3C562E60">
        <w:rPr>
          <w:rFonts w:eastAsiaTheme="minorEastAsia"/>
          <w:color w:val="000000" w:themeColor="text1"/>
        </w:rPr>
        <w:t xml:space="preserve"> concentrated in kids, with more than 40% of regional hospital cases in adults), the largest impact we saw of combined school closures and snow-related adult social distancing was 52%, and the smallest was only 16% for typical human coronavirus.   </w:t>
      </w:r>
      <w:r w:rsidRPr="24A91D8C">
        <w:rPr>
          <w:rFonts w:eastAsiaTheme="minorEastAsia"/>
          <w:color w:val="000000" w:themeColor="text1"/>
        </w:rPr>
        <w:t xml:space="preserve">With </w:t>
      </w:r>
      <w:r w:rsidR="2B2E539E" w:rsidRPr="65C2C31F">
        <w:rPr>
          <w:rFonts w:eastAsiaTheme="minorEastAsia"/>
          <w:color w:val="000000" w:themeColor="text1"/>
        </w:rPr>
        <w:t>information</w:t>
      </w:r>
      <w:r w:rsidRPr="65C2C31F">
        <w:rPr>
          <w:rFonts w:eastAsiaTheme="minorEastAsia"/>
          <w:color w:val="000000" w:themeColor="text1"/>
        </w:rPr>
        <w:t xml:space="preserve"> </w:t>
      </w:r>
      <w:r w:rsidRPr="24A91D8C">
        <w:rPr>
          <w:rFonts w:eastAsiaTheme="minorEastAsia"/>
        </w:rPr>
        <w:t xml:space="preserve">from </w:t>
      </w:r>
      <w:hyperlink r:id="rId26" w:history="1">
        <w:r w:rsidRPr="00FE0875">
          <w:rPr>
            <w:rStyle w:val="Hyperlink"/>
            <w:rFonts w:eastAsiaTheme="minorEastAsia"/>
          </w:rPr>
          <w:t>Facebook</w:t>
        </w:r>
        <w:r w:rsidR="3AC878C6" w:rsidRPr="00FE0875">
          <w:rPr>
            <w:rStyle w:val="Hyperlink"/>
            <w:rFonts w:eastAsiaTheme="minorEastAsia"/>
          </w:rPr>
          <w:t xml:space="preserve"> Data for Good</w:t>
        </w:r>
      </w:hyperlink>
      <w:r w:rsidRPr="24A91D8C">
        <w:rPr>
          <w:rFonts w:eastAsiaTheme="minorEastAsia"/>
        </w:rPr>
        <w:t xml:space="preserve"> on regional mobility</w:t>
      </w:r>
      <w:r w:rsidRPr="3C562E60">
        <w:rPr>
          <w:rFonts w:eastAsiaTheme="minorEastAsia"/>
          <w:color w:val="000000" w:themeColor="text1"/>
        </w:rPr>
        <w:t xml:space="preserve"> showing a stable 50% reduction in weekday incoming traffic from other regions to Seattle and Eastside since March 5th, we think the mixing among workforces has been similarly disrupted, but without school closures that likely have an additional effect on reducing transmission. Thus, we think realistic impacts of recent policy changes will likely be between baseline and the 25% scenario, and we will be working with incoming data to measure this as soon as possible.  </w:t>
      </w:r>
    </w:p>
    <w:p w14:paraId="0D4A32C5" w14:textId="73984033" w:rsidR="4217331E" w:rsidRDefault="4217331E" w:rsidP="4217331E">
      <w:pPr>
        <w:spacing w:after="0" w:line="240" w:lineRule="auto"/>
        <w:rPr>
          <w:rFonts w:eastAsiaTheme="minorEastAsia"/>
          <w:color w:val="000000" w:themeColor="text1"/>
        </w:rPr>
      </w:pPr>
    </w:p>
    <w:p w14:paraId="4F535592" w14:textId="5ED4A44C" w:rsidR="00E16C52" w:rsidRDefault="7442CC64" w:rsidP="58DCBE6B">
      <w:pPr>
        <w:spacing w:after="0" w:line="240" w:lineRule="auto"/>
        <w:rPr>
          <w:rFonts w:eastAsiaTheme="minorEastAsia"/>
          <w:b/>
          <w:bCs/>
          <w:i/>
          <w:iCs/>
          <w:color w:val="000000" w:themeColor="text1"/>
        </w:rPr>
      </w:pPr>
      <w:r w:rsidRPr="58DCBE6B">
        <w:rPr>
          <w:rFonts w:eastAsiaTheme="minorEastAsia"/>
          <w:b/>
          <w:bCs/>
          <w:color w:val="000000" w:themeColor="text1"/>
        </w:rPr>
        <w:t>Healthcare system</w:t>
      </w:r>
    </w:p>
    <w:p w14:paraId="5E57F731" w14:textId="34CF0337" w:rsidR="00E16C52" w:rsidRDefault="099F4102" w:rsidP="3C562E60">
      <w:pPr>
        <w:spacing w:after="0" w:line="240" w:lineRule="auto"/>
        <w:rPr>
          <w:rFonts w:eastAsiaTheme="minorEastAsia"/>
          <w:color w:val="000000" w:themeColor="text1"/>
        </w:rPr>
      </w:pPr>
      <w:r w:rsidRPr="3C562E60">
        <w:rPr>
          <w:rFonts w:eastAsiaTheme="minorEastAsia"/>
          <w:color w:val="000000" w:themeColor="text1"/>
        </w:rPr>
        <w:t xml:space="preserve">The healthcare system must be able to respond rapidly and have adequate capacity to diagnose, treat, and care for patients – both those with COVID-19 and those without. </w:t>
      </w:r>
      <w:r w:rsidR="2BE629F5" w:rsidRPr="3C562E60">
        <w:rPr>
          <w:rFonts w:eastAsiaTheme="minorEastAsia"/>
          <w:i/>
          <w:iCs/>
          <w:color w:val="000000" w:themeColor="text1"/>
        </w:rPr>
        <w:t xml:space="preserve">We are not yet able to provide precise estimates for how soon the Seattle </w:t>
      </w:r>
      <w:r w:rsidR="00FE0875">
        <w:rPr>
          <w:rFonts w:eastAsiaTheme="minorEastAsia"/>
          <w:i/>
          <w:iCs/>
          <w:color w:val="000000" w:themeColor="text1"/>
        </w:rPr>
        <w:t>Metro area</w:t>
      </w:r>
      <w:r w:rsidR="2BE629F5" w:rsidRPr="3C562E60">
        <w:rPr>
          <w:rFonts w:eastAsiaTheme="minorEastAsia"/>
          <w:i/>
          <w:iCs/>
          <w:color w:val="000000" w:themeColor="text1"/>
        </w:rPr>
        <w:t xml:space="preserve"> health system will reach a tipping point</w:t>
      </w:r>
      <w:r w:rsidR="2BE629F5" w:rsidRPr="3C562E60">
        <w:rPr>
          <w:rFonts w:eastAsiaTheme="minorEastAsia"/>
          <w:color w:val="000000" w:themeColor="text1"/>
        </w:rPr>
        <w:t xml:space="preserve">, and how delaying the outbreak would affect hospital operations. </w:t>
      </w:r>
      <w:r w:rsidR="471CC4F0" w:rsidRPr="3C562E60">
        <w:rPr>
          <w:rFonts w:eastAsiaTheme="minorEastAsia"/>
          <w:color w:val="000000" w:themeColor="text1"/>
        </w:rPr>
        <w:t xml:space="preserve">Under the baseline scenario, the number of </w:t>
      </w:r>
      <w:r w:rsidR="7769E6CC" w:rsidRPr="721154A8">
        <w:rPr>
          <w:rFonts w:eastAsiaTheme="minorEastAsia"/>
          <w:color w:val="000000" w:themeColor="text1"/>
        </w:rPr>
        <w:t xml:space="preserve">active </w:t>
      </w:r>
      <w:r w:rsidR="471CC4F0" w:rsidRPr="3C562E60">
        <w:rPr>
          <w:rFonts w:eastAsiaTheme="minorEastAsia"/>
          <w:color w:val="000000" w:themeColor="text1"/>
        </w:rPr>
        <w:t xml:space="preserve">infections will exceed the number of beds by a large margin in the next </w:t>
      </w:r>
      <w:r w:rsidR="440D7BF6" w:rsidRPr="312D556E">
        <w:rPr>
          <w:rFonts w:eastAsiaTheme="minorEastAsia"/>
          <w:color w:val="000000" w:themeColor="text1"/>
        </w:rPr>
        <w:t>two</w:t>
      </w:r>
      <w:r w:rsidR="471CC4F0" w:rsidRPr="3C562E60">
        <w:rPr>
          <w:rFonts w:eastAsiaTheme="minorEastAsia"/>
          <w:color w:val="000000" w:themeColor="text1"/>
        </w:rPr>
        <w:t xml:space="preserve"> weeks</w:t>
      </w:r>
      <w:r w:rsidR="089FF476" w:rsidRPr="312D556E">
        <w:rPr>
          <w:rFonts w:eastAsiaTheme="minorEastAsia"/>
          <w:color w:val="000000" w:themeColor="text1"/>
        </w:rPr>
        <w:t>. A</w:t>
      </w:r>
      <w:r w:rsidR="747CD149" w:rsidRPr="312D556E">
        <w:rPr>
          <w:rFonts w:eastAsiaTheme="minorEastAsia"/>
          <w:color w:val="000000" w:themeColor="text1"/>
        </w:rPr>
        <w:t>ssessments</w:t>
      </w:r>
      <w:r w:rsidR="471CC4F0" w:rsidRPr="3C562E60">
        <w:rPr>
          <w:rFonts w:eastAsiaTheme="minorEastAsia"/>
          <w:color w:val="000000" w:themeColor="text1"/>
        </w:rPr>
        <w:t xml:space="preserve"> of how infections map onto bed demand</w:t>
      </w:r>
      <w:r w:rsidR="1C3E02D5" w:rsidRPr="312D556E">
        <w:rPr>
          <w:rFonts w:eastAsiaTheme="minorEastAsia"/>
          <w:color w:val="000000" w:themeColor="text1"/>
        </w:rPr>
        <w:t xml:space="preserve"> are </w:t>
      </w:r>
      <w:r w:rsidR="1C3E02D5" w:rsidRPr="78F8C66F">
        <w:rPr>
          <w:rFonts w:eastAsiaTheme="minorEastAsia"/>
          <w:color w:val="000000" w:themeColor="text1"/>
        </w:rPr>
        <w:t>still in progress</w:t>
      </w:r>
      <w:r w:rsidR="471CC4F0" w:rsidRPr="3C562E60">
        <w:rPr>
          <w:rFonts w:eastAsiaTheme="minorEastAsia"/>
          <w:color w:val="000000" w:themeColor="text1"/>
        </w:rPr>
        <w:t xml:space="preserve">, and we hesitate today to </w:t>
      </w:r>
      <w:r w:rsidR="42C34359" w:rsidRPr="27E4C4F5">
        <w:rPr>
          <w:rFonts w:eastAsiaTheme="minorEastAsia"/>
          <w:color w:val="000000" w:themeColor="text1"/>
        </w:rPr>
        <w:t xml:space="preserve">provide </w:t>
      </w:r>
      <w:r w:rsidR="747CD149" w:rsidRPr="27E4C4F5">
        <w:rPr>
          <w:rFonts w:eastAsiaTheme="minorEastAsia"/>
          <w:color w:val="000000" w:themeColor="text1"/>
        </w:rPr>
        <w:t>specific</w:t>
      </w:r>
      <w:r w:rsidR="23F731C0" w:rsidRPr="27E4C4F5">
        <w:rPr>
          <w:rFonts w:eastAsiaTheme="minorEastAsia"/>
          <w:color w:val="000000" w:themeColor="text1"/>
        </w:rPr>
        <w:t>s</w:t>
      </w:r>
      <w:r w:rsidR="471CC4F0" w:rsidRPr="3C562E60">
        <w:rPr>
          <w:rFonts w:eastAsiaTheme="minorEastAsia"/>
          <w:color w:val="000000" w:themeColor="text1"/>
        </w:rPr>
        <w:t xml:space="preserve"> until </w:t>
      </w:r>
      <w:r w:rsidR="777F3A62" w:rsidRPr="7CC2F110">
        <w:rPr>
          <w:rFonts w:eastAsiaTheme="minorEastAsia"/>
          <w:color w:val="000000" w:themeColor="text1"/>
        </w:rPr>
        <w:t xml:space="preserve">a more complete </w:t>
      </w:r>
      <w:r w:rsidR="777F3A62" w:rsidRPr="6EB1E524">
        <w:rPr>
          <w:rFonts w:eastAsiaTheme="minorEastAsia"/>
          <w:color w:val="000000" w:themeColor="text1"/>
        </w:rPr>
        <w:t xml:space="preserve">analysis has </w:t>
      </w:r>
      <w:r w:rsidR="777F3A62" w:rsidRPr="61FDE3B5">
        <w:rPr>
          <w:rFonts w:eastAsiaTheme="minorEastAsia"/>
          <w:color w:val="000000" w:themeColor="text1"/>
        </w:rPr>
        <w:t>finished</w:t>
      </w:r>
      <w:r w:rsidR="747CD149" w:rsidRPr="61FDE3B5">
        <w:rPr>
          <w:rFonts w:eastAsiaTheme="minorEastAsia"/>
          <w:color w:val="000000" w:themeColor="text1"/>
        </w:rPr>
        <w:t>.</w:t>
      </w:r>
      <w:r w:rsidR="2BE629F5" w:rsidRPr="3C562E60">
        <w:rPr>
          <w:rFonts w:eastAsiaTheme="minorEastAsia"/>
          <w:color w:val="000000" w:themeColor="text1"/>
        </w:rPr>
        <w:t xml:space="preserve"> The discussion below lays out the most relevant factors we currently understand that affect the ability of the health system to remain effective. </w:t>
      </w:r>
    </w:p>
    <w:p w14:paraId="607E2BA9" w14:textId="1F069279" w:rsidR="00E16C52" w:rsidRDefault="00E16C52" w:rsidP="58DCBE6B">
      <w:pPr>
        <w:spacing w:after="0" w:line="240" w:lineRule="auto"/>
        <w:rPr>
          <w:rFonts w:eastAsiaTheme="minorEastAsia"/>
          <w:color w:val="000000" w:themeColor="text1"/>
        </w:rPr>
      </w:pPr>
    </w:p>
    <w:p w14:paraId="61D21775" w14:textId="2D812239" w:rsidR="00E16C52" w:rsidRDefault="2D904790" w:rsidP="3C562E60">
      <w:pPr>
        <w:spacing w:after="0" w:line="240" w:lineRule="auto"/>
        <w:rPr>
          <w:rFonts w:eastAsiaTheme="minorEastAsia"/>
          <w:color w:val="000000" w:themeColor="text1"/>
        </w:rPr>
      </w:pPr>
      <w:r w:rsidRPr="3C562E60">
        <w:rPr>
          <w:rFonts w:eastAsiaTheme="minorEastAsia"/>
          <w:color w:val="000000" w:themeColor="text1"/>
        </w:rPr>
        <w:t xml:space="preserve">Total staffed hospital </w:t>
      </w:r>
      <w:r w:rsidR="68C6F9C3" w:rsidRPr="3C562E60">
        <w:rPr>
          <w:rFonts w:eastAsiaTheme="minorEastAsia"/>
          <w:color w:val="000000" w:themeColor="text1"/>
        </w:rPr>
        <w:t xml:space="preserve">bed capacity in Seattle and Snohomish counties is approximately </w:t>
      </w:r>
      <w:r w:rsidR="5565972F" w:rsidRPr="3C562E60">
        <w:rPr>
          <w:rFonts w:eastAsiaTheme="minorEastAsia"/>
          <w:color w:val="000000" w:themeColor="text1"/>
        </w:rPr>
        <w:t>4,900, of which 940 are critical care beds (ICU). Depending on the rate at which the outbreak progresses,</w:t>
      </w:r>
      <w:r w:rsidR="1D4AAAC6" w:rsidRPr="3C562E60">
        <w:rPr>
          <w:rFonts w:eastAsiaTheme="minorEastAsia"/>
          <w:color w:val="000000" w:themeColor="text1"/>
        </w:rPr>
        <w:t xml:space="preserve"> this capacity may quickly be filled (some hospitals normally operate near 100% occupancy and thus would not have much space for additional volumes), leaving patients without access to prompt, high-quality care</w:t>
      </w:r>
      <w:r w:rsidR="118D61E4" w:rsidRPr="3C562E60">
        <w:rPr>
          <w:rFonts w:eastAsiaTheme="minorEastAsia"/>
          <w:color w:val="000000" w:themeColor="text1"/>
        </w:rPr>
        <w:t>.</w:t>
      </w:r>
      <w:r w:rsidR="04E2E4F6" w:rsidRPr="3C562E60">
        <w:rPr>
          <w:rFonts w:eastAsiaTheme="minorEastAsia"/>
          <w:color w:val="000000" w:themeColor="text1"/>
        </w:rPr>
        <w:t xml:space="preserve"> </w:t>
      </w:r>
    </w:p>
    <w:p w14:paraId="1624D2B6" w14:textId="4FD016EE" w:rsidR="00E16C52" w:rsidRDefault="00E16C52" w:rsidP="3C562E60">
      <w:pPr>
        <w:spacing w:after="0" w:line="240" w:lineRule="auto"/>
        <w:rPr>
          <w:rFonts w:eastAsiaTheme="minorEastAsia"/>
          <w:color w:val="000000" w:themeColor="text1"/>
        </w:rPr>
      </w:pPr>
    </w:p>
    <w:p w14:paraId="317284B6" w14:textId="5C4E77B2" w:rsidR="00E16C52" w:rsidRDefault="572CC351" w:rsidP="3C562E60">
      <w:pPr>
        <w:spacing w:after="0" w:line="240" w:lineRule="auto"/>
        <w:rPr>
          <w:rFonts w:eastAsiaTheme="minorEastAsia"/>
          <w:color w:val="000000" w:themeColor="text1"/>
        </w:rPr>
      </w:pPr>
      <w:r w:rsidRPr="3C562E60">
        <w:rPr>
          <w:rFonts w:eastAsiaTheme="minorEastAsia"/>
          <w:color w:val="000000" w:themeColor="text1"/>
        </w:rPr>
        <w:t xml:space="preserve">Overcrowding </w:t>
      </w:r>
      <w:r w:rsidR="12A4B57A" w:rsidRPr="3C562E60">
        <w:rPr>
          <w:rFonts w:eastAsiaTheme="minorEastAsia"/>
          <w:color w:val="000000" w:themeColor="text1"/>
        </w:rPr>
        <w:t>has been well studied and it is known to delay care and increase patient mortality. (</w:t>
      </w:r>
      <w:hyperlink r:id="rId27">
        <w:r w:rsidR="12A4B57A" w:rsidRPr="17B89147">
          <w:rPr>
            <w:rStyle w:val="Hyperlink"/>
            <w:rFonts w:eastAsiaTheme="minorEastAsia"/>
          </w:rPr>
          <w:t>Reference</w:t>
        </w:r>
      </w:hyperlink>
      <w:r w:rsidR="12A4B57A" w:rsidRPr="3C562E60">
        <w:rPr>
          <w:rFonts w:eastAsiaTheme="minorEastAsia"/>
          <w:color w:val="000000" w:themeColor="text1"/>
        </w:rPr>
        <w:t>)</w:t>
      </w:r>
      <w:r w:rsidR="6737958B" w:rsidRPr="3C562E60">
        <w:rPr>
          <w:rFonts w:eastAsiaTheme="minorEastAsia"/>
          <w:color w:val="000000" w:themeColor="text1"/>
        </w:rPr>
        <w:t xml:space="preserve"> This is cause for concern</w:t>
      </w:r>
      <w:r w:rsidR="0E67246C" w:rsidRPr="3C562E60">
        <w:rPr>
          <w:rFonts w:eastAsiaTheme="minorEastAsia"/>
          <w:color w:val="000000" w:themeColor="text1"/>
        </w:rPr>
        <w:t>,</w:t>
      </w:r>
      <w:r w:rsidR="704FB7C9" w:rsidRPr="3C562E60">
        <w:rPr>
          <w:rFonts w:eastAsiaTheme="minorEastAsia"/>
          <w:color w:val="000000" w:themeColor="text1"/>
        </w:rPr>
        <w:t xml:space="preserve"> both for </w:t>
      </w:r>
      <w:r w:rsidR="40B0392A" w:rsidRPr="3C562E60">
        <w:rPr>
          <w:rFonts w:eastAsiaTheme="minorEastAsia"/>
          <w:color w:val="000000" w:themeColor="text1"/>
        </w:rPr>
        <w:t>COVID-19 and non-COVID patients. In ICU patients</w:t>
      </w:r>
      <w:r w:rsidR="3AA74046" w:rsidRPr="3C562E60">
        <w:rPr>
          <w:rFonts w:eastAsiaTheme="minorEastAsia"/>
          <w:color w:val="000000" w:themeColor="text1"/>
        </w:rPr>
        <w:t xml:space="preserve"> (which severely ill COVID-19 cases are likely to be)</w:t>
      </w:r>
      <w:r w:rsidR="40B0392A" w:rsidRPr="3C562E60">
        <w:rPr>
          <w:rFonts w:eastAsiaTheme="minorEastAsia"/>
          <w:color w:val="000000" w:themeColor="text1"/>
        </w:rPr>
        <w:t xml:space="preserve">, a delay of just six hours has been shown to </w:t>
      </w:r>
      <w:r w:rsidR="25DC4D33" w:rsidRPr="03D4814D">
        <w:rPr>
          <w:rFonts w:eastAsiaTheme="minorEastAsia"/>
          <w:color w:val="000000" w:themeColor="text1"/>
        </w:rPr>
        <w:t>increase mortality rates</w:t>
      </w:r>
      <w:r w:rsidR="40B0392A" w:rsidRPr="3C562E60">
        <w:rPr>
          <w:rFonts w:eastAsiaTheme="minorEastAsia"/>
          <w:color w:val="000000" w:themeColor="text1"/>
        </w:rPr>
        <w:t xml:space="preserve"> by </w:t>
      </w:r>
      <w:r w:rsidR="31A84966" w:rsidRPr="03D4814D">
        <w:rPr>
          <w:rFonts w:eastAsiaTheme="minorEastAsia"/>
          <w:color w:val="000000" w:themeColor="text1"/>
        </w:rPr>
        <w:t>2</w:t>
      </w:r>
      <w:r w:rsidR="7C74DB96" w:rsidRPr="03D4814D">
        <w:rPr>
          <w:rFonts w:eastAsiaTheme="minorEastAsia"/>
          <w:color w:val="000000" w:themeColor="text1"/>
        </w:rPr>
        <w:t>7</w:t>
      </w:r>
      <w:r w:rsidR="40B0392A" w:rsidRPr="3C562E60">
        <w:rPr>
          <w:rFonts w:eastAsiaTheme="minorEastAsia"/>
          <w:color w:val="000000" w:themeColor="text1"/>
        </w:rPr>
        <w:t>% (</w:t>
      </w:r>
      <w:hyperlink r:id="rId28">
        <w:r w:rsidR="40B0392A" w:rsidRPr="17B89147">
          <w:rPr>
            <w:rStyle w:val="Hyperlink"/>
            <w:rFonts w:eastAsiaTheme="minorEastAsia"/>
          </w:rPr>
          <w:t>Reference</w:t>
        </w:r>
      </w:hyperlink>
      <w:r w:rsidR="40B0392A" w:rsidRPr="3C562E60">
        <w:rPr>
          <w:rFonts w:eastAsiaTheme="minorEastAsia"/>
          <w:color w:val="000000" w:themeColor="text1"/>
        </w:rPr>
        <w:t>).</w:t>
      </w:r>
      <w:r w:rsidR="0F0EF24C" w:rsidRPr="3C562E60">
        <w:rPr>
          <w:rFonts w:eastAsiaTheme="minorEastAsia"/>
          <w:color w:val="000000" w:themeColor="text1"/>
        </w:rPr>
        <w:t xml:space="preserve"> For stroke and heart attack patients admitted to overwhelmed hospitals during a previous flu outbreak, their mortality rates were 15% and 20% higher than </w:t>
      </w:r>
      <w:r w:rsidR="0E68F22B" w:rsidRPr="3C562E60">
        <w:rPr>
          <w:rFonts w:eastAsiaTheme="minorEastAsia"/>
          <w:color w:val="000000" w:themeColor="text1"/>
        </w:rPr>
        <w:t>normal</w:t>
      </w:r>
      <w:r w:rsidR="0F0EF24C" w:rsidRPr="3C562E60">
        <w:rPr>
          <w:rFonts w:eastAsiaTheme="minorEastAsia"/>
          <w:color w:val="000000" w:themeColor="text1"/>
        </w:rPr>
        <w:t xml:space="preserve">, </w:t>
      </w:r>
      <w:r w:rsidR="406A7407" w:rsidRPr="3C562E60">
        <w:rPr>
          <w:rFonts w:eastAsiaTheme="minorEastAsia"/>
          <w:color w:val="000000" w:themeColor="text1"/>
        </w:rPr>
        <w:t>respectively</w:t>
      </w:r>
      <w:r w:rsidR="3C29F13A" w:rsidRPr="3C562E60">
        <w:rPr>
          <w:rFonts w:eastAsiaTheme="minorEastAsia"/>
          <w:color w:val="000000" w:themeColor="text1"/>
        </w:rPr>
        <w:t xml:space="preserve"> (</w:t>
      </w:r>
      <w:hyperlink r:id="rId29">
        <w:r w:rsidR="3C29F13A" w:rsidRPr="17B89147">
          <w:rPr>
            <w:rStyle w:val="Hyperlink"/>
            <w:rFonts w:eastAsiaTheme="minorEastAsia"/>
          </w:rPr>
          <w:t>Reference</w:t>
        </w:r>
      </w:hyperlink>
      <w:r w:rsidR="3C29F13A" w:rsidRPr="3C562E60">
        <w:rPr>
          <w:rFonts w:eastAsiaTheme="minorEastAsia"/>
          <w:color w:val="000000" w:themeColor="text1"/>
        </w:rPr>
        <w:t>)</w:t>
      </w:r>
      <w:r w:rsidR="05F1CEBA" w:rsidRPr="3C562E60">
        <w:rPr>
          <w:rFonts w:eastAsiaTheme="minorEastAsia"/>
          <w:color w:val="000000" w:themeColor="text1"/>
        </w:rPr>
        <w:t>.</w:t>
      </w:r>
    </w:p>
    <w:p w14:paraId="0AFB01DF" w14:textId="6993DCDF" w:rsidR="2C3662DA" w:rsidRDefault="2C3662DA" w:rsidP="2C3662DA">
      <w:pPr>
        <w:spacing w:after="0" w:line="240" w:lineRule="auto"/>
        <w:rPr>
          <w:rFonts w:eastAsiaTheme="minorEastAsia"/>
          <w:color w:val="000000" w:themeColor="text1"/>
        </w:rPr>
      </w:pPr>
    </w:p>
    <w:p w14:paraId="04C76168" w14:textId="67F9561B" w:rsidR="00E16C52" w:rsidRDefault="3C29F13A" w:rsidP="58DCBE6B">
      <w:pPr>
        <w:spacing w:after="0" w:line="240" w:lineRule="auto"/>
        <w:rPr>
          <w:rFonts w:eastAsiaTheme="minorEastAsia"/>
          <w:color w:val="000000" w:themeColor="text1"/>
        </w:rPr>
      </w:pPr>
      <w:r w:rsidRPr="4217331E">
        <w:rPr>
          <w:rFonts w:eastAsiaTheme="minorEastAsia"/>
          <w:color w:val="000000" w:themeColor="text1"/>
        </w:rPr>
        <w:t>The benefits to the health system from a delayed and flattened outbreak are to reduce overc</w:t>
      </w:r>
      <w:r w:rsidR="6C5177D1" w:rsidRPr="4217331E">
        <w:rPr>
          <w:rFonts w:eastAsiaTheme="minorEastAsia"/>
          <w:color w:val="000000" w:themeColor="text1"/>
        </w:rPr>
        <w:t xml:space="preserve">rowding and delayed care. More importantly, keeping </w:t>
      </w:r>
      <w:r w:rsidR="05315517" w:rsidRPr="4217331E">
        <w:rPr>
          <w:rFonts w:eastAsiaTheme="minorEastAsia"/>
          <w:color w:val="000000" w:themeColor="text1"/>
        </w:rPr>
        <w:t xml:space="preserve">the </w:t>
      </w:r>
      <w:r w:rsidR="6C5177D1" w:rsidRPr="4217331E">
        <w:rPr>
          <w:rFonts w:eastAsiaTheme="minorEastAsia"/>
          <w:color w:val="000000" w:themeColor="text1"/>
        </w:rPr>
        <w:t xml:space="preserve">health system operating below maximum capacity has direct </w:t>
      </w:r>
      <w:r w:rsidRPr="4217331E">
        <w:rPr>
          <w:rFonts w:eastAsiaTheme="minorEastAsia"/>
          <w:color w:val="000000" w:themeColor="text1"/>
        </w:rPr>
        <w:t xml:space="preserve">mortality </w:t>
      </w:r>
      <w:r w:rsidR="143275C7" w:rsidRPr="4217331E">
        <w:rPr>
          <w:rFonts w:eastAsiaTheme="minorEastAsia"/>
          <w:color w:val="000000" w:themeColor="text1"/>
        </w:rPr>
        <w:t xml:space="preserve">benefits for </w:t>
      </w:r>
      <w:r w:rsidRPr="4217331E">
        <w:rPr>
          <w:rFonts w:eastAsiaTheme="minorEastAsia"/>
          <w:color w:val="000000" w:themeColor="text1"/>
        </w:rPr>
        <w:t xml:space="preserve">both acutely ill COVID-19 patients and </w:t>
      </w:r>
      <w:r w:rsidR="5D668C67" w:rsidRPr="4217331E">
        <w:rPr>
          <w:rFonts w:eastAsiaTheme="minorEastAsia"/>
          <w:color w:val="000000" w:themeColor="text1"/>
        </w:rPr>
        <w:t xml:space="preserve">for others who will continue to need healthcare available to </w:t>
      </w:r>
      <w:r w:rsidR="5C262DC6" w:rsidRPr="4217331E">
        <w:rPr>
          <w:rFonts w:eastAsiaTheme="minorEastAsia"/>
          <w:color w:val="000000" w:themeColor="text1"/>
        </w:rPr>
        <w:t>provide non-COVID care</w:t>
      </w:r>
      <w:r w:rsidR="5D668C67" w:rsidRPr="4217331E">
        <w:rPr>
          <w:rFonts w:eastAsiaTheme="minorEastAsia"/>
          <w:color w:val="000000" w:themeColor="text1"/>
        </w:rPr>
        <w:t xml:space="preserve">. </w:t>
      </w:r>
      <w:r>
        <w:br/>
      </w:r>
    </w:p>
    <w:p w14:paraId="6722421F" w14:textId="27C6E201" w:rsidR="00E16C52" w:rsidRDefault="4B05E6B0" w:rsidP="58DCBE6B">
      <w:pPr>
        <w:spacing w:after="0" w:line="240" w:lineRule="auto"/>
        <w:rPr>
          <w:rFonts w:eastAsiaTheme="minorEastAsia"/>
          <w:color w:val="000000" w:themeColor="text1"/>
        </w:rPr>
      </w:pPr>
      <w:r w:rsidRPr="4217331E">
        <w:rPr>
          <w:rFonts w:eastAsiaTheme="minorEastAsia"/>
          <w:color w:val="000000" w:themeColor="text1"/>
        </w:rPr>
        <w:t>But, the availability of the healthcare workforce is an important concern, in addition to physical bed capacity, care-related equipment such as ventilators, diagnostics, personal protective equipment, and treatment supplies.</w:t>
      </w:r>
      <w:r w:rsidR="4237AAAB" w:rsidRPr="4217331E">
        <w:rPr>
          <w:rFonts w:eastAsiaTheme="minorEastAsia"/>
          <w:color w:val="000000" w:themeColor="text1"/>
        </w:rPr>
        <w:t xml:space="preserve"> </w:t>
      </w:r>
      <w:r w:rsidR="1E4FB080" w:rsidRPr="4217331E">
        <w:rPr>
          <w:rFonts w:eastAsiaTheme="minorEastAsia"/>
          <w:color w:val="000000" w:themeColor="text1"/>
        </w:rPr>
        <w:t xml:space="preserve">There are three categories of reasons that healthcare workers do not show up for work during </w:t>
      </w:r>
      <w:proofErr w:type="gramStart"/>
      <w:r w:rsidR="1E4FB080" w:rsidRPr="4217331E">
        <w:rPr>
          <w:rFonts w:eastAsiaTheme="minorEastAsia"/>
          <w:color w:val="000000" w:themeColor="text1"/>
        </w:rPr>
        <w:t>an emergency situation</w:t>
      </w:r>
      <w:proofErr w:type="gramEnd"/>
      <w:r w:rsidR="1E4FB080" w:rsidRPr="4217331E">
        <w:rPr>
          <w:rFonts w:eastAsiaTheme="minorEastAsia"/>
          <w:color w:val="000000" w:themeColor="text1"/>
        </w:rPr>
        <w:t xml:space="preserve">: they are unable because they are themselves ill, they are unable because of other responsibilities or logistical reasons, or they are unwilling due to perceived risk to themselves and their families. </w:t>
      </w:r>
      <w:r w:rsidR="1E4FB080" w:rsidRPr="17B89147">
        <w:rPr>
          <w:rFonts w:eastAsiaTheme="minorEastAsia"/>
        </w:rPr>
        <w:t>Interventions to address each of these are needed in order to mitigate the likelihood of staff absenteeism during the outbreak.</w:t>
      </w:r>
    </w:p>
    <w:p w14:paraId="69C721F4" w14:textId="2700006E" w:rsidR="00E16C52" w:rsidRDefault="00E16C52" w:rsidP="58DCBE6B">
      <w:pPr>
        <w:spacing w:after="0" w:line="240" w:lineRule="auto"/>
        <w:rPr>
          <w:rFonts w:eastAsiaTheme="minorEastAsia"/>
          <w:color w:val="000000" w:themeColor="text1"/>
        </w:rPr>
      </w:pPr>
    </w:p>
    <w:p w14:paraId="6ED59B70" w14:textId="065C8DE2" w:rsidR="00E16C52" w:rsidRDefault="1E4FB080" w:rsidP="58DCBE6B">
      <w:pPr>
        <w:spacing w:line="257" w:lineRule="auto"/>
        <w:rPr>
          <w:rFonts w:eastAsiaTheme="minorEastAsia"/>
        </w:rPr>
      </w:pPr>
      <w:r w:rsidRPr="17B89147">
        <w:rPr>
          <w:rFonts w:eastAsiaTheme="minorEastAsia"/>
        </w:rPr>
        <w:t xml:space="preserve">The need to provide both childcare and elder care at home is a key driver of healthcare worker ability and willingness to attend work in a catastrophic pandemic situation. Being a caregiver has been reported as a barrier for </w:t>
      </w:r>
      <w:r w:rsidR="595573CF" w:rsidRPr="17B89147">
        <w:rPr>
          <w:rFonts w:eastAsiaTheme="minorEastAsia"/>
        </w:rPr>
        <w:t>21-53</w:t>
      </w:r>
      <w:r w:rsidRPr="17B89147">
        <w:rPr>
          <w:rFonts w:eastAsiaTheme="minorEastAsia"/>
        </w:rPr>
        <w:t>% of workers (</w:t>
      </w:r>
      <w:hyperlink r:id="rId30">
        <w:r w:rsidRPr="17B89147">
          <w:rPr>
            <w:rStyle w:val="Hyperlink"/>
            <w:rFonts w:eastAsiaTheme="minorEastAsia"/>
          </w:rPr>
          <w:t>Reference</w:t>
        </w:r>
      </w:hyperlink>
      <w:r w:rsidR="3308915C" w:rsidRPr="17B89147">
        <w:rPr>
          <w:rFonts w:eastAsiaTheme="minorEastAsia"/>
        </w:rPr>
        <w:t xml:space="preserve">, </w:t>
      </w:r>
      <w:hyperlink r:id="rId31">
        <w:r w:rsidRPr="17B89147">
          <w:rPr>
            <w:rStyle w:val="Hyperlink"/>
            <w:rFonts w:eastAsiaTheme="minorEastAsia"/>
          </w:rPr>
          <w:t>Reference</w:t>
        </w:r>
      </w:hyperlink>
      <w:r w:rsidR="17E8A719" w:rsidRPr="17B89147">
        <w:rPr>
          <w:rFonts w:eastAsiaTheme="minorEastAsia"/>
        </w:rPr>
        <w:t xml:space="preserve">, </w:t>
      </w:r>
      <w:hyperlink r:id="rId32">
        <w:r w:rsidRPr="17B89147">
          <w:rPr>
            <w:rStyle w:val="Hyperlink"/>
            <w:rFonts w:eastAsiaTheme="minorEastAsia"/>
          </w:rPr>
          <w:t>Reference</w:t>
        </w:r>
      </w:hyperlink>
      <w:r w:rsidR="55FCD933" w:rsidRPr="17B89147">
        <w:rPr>
          <w:rFonts w:eastAsiaTheme="minorEastAsia"/>
        </w:rPr>
        <w:t xml:space="preserve">, </w:t>
      </w:r>
      <w:hyperlink r:id="rId33">
        <w:r w:rsidRPr="17B89147">
          <w:rPr>
            <w:rStyle w:val="Hyperlink"/>
            <w:rFonts w:eastAsiaTheme="minorEastAsia"/>
          </w:rPr>
          <w:t>Reference</w:t>
        </w:r>
      </w:hyperlink>
      <w:r w:rsidRPr="17B89147">
        <w:rPr>
          <w:rFonts w:eastAsiaTheme="minorEastAsia"/>
        </w:rPr>
        <w:t>). In some studies, cancellation of school and closure of childcare was a contributing factor. In Seattle, a 30% absenteeism rate of likely caregivers would translate to approximately 3,500 nurses.</w:t>
      </w:r>
    </w:p>
    <w:p w14:paraId="3CDBFB5D" w14:textId="55ED7F4E" w:rsidR="00463196" w:rsidRPr="00463196" w:rsidRDefault="1E4FB080" w:rsidP="00463196">
      <w:pPr>
        <w:spacing w:after="0" w:line="257" w:lineRule="auto"/>
        <w:rPr>
          <w:rFonts w:eastAsiaTheme="minorEastAsia"/>
        </w:rPr>
      </w:pPr>
      <w:r w:rsidRPr="17B89147">
        <w:rPr>
          <w:rFonts w:eastAsiaTheme="minorEastAsia"/>
        </w:rPr>
        <w:t>As far as actual illness in healthcare workers, studies from the US, Canada, and Japan during previous flu epidemics have reported absenteeism due to respiratory illness in up to 8.5% of workers, resulting in more than two weeks of absence from work (</w:t>
      </w:r>
      <w:hyperlink r:id="rId34">
        <w:r w:rsidRPr="17B89147">
          <w:rPr>
            <w:rStyle w:val="Hyperlink"/>
            <w:rFonts w:eastAsiaTheme="minorEastAsia"/>
          </w:rPr>
          <w:t>Reference</w:t>
        </w:r>
      </w:hyperlink>
      <w:r w:rsidRPr="17B89147">
        <w:rPr>
          <w:rFonts w:eastAsiaTheme="minorEastAsia"/>
        </w:rPr>
        <w:t xml:space="preserve">). </w:t>
      </w:r>
      <w:r w:rsidR="2DAC519D" w:rsidRPr="17B89147">
        <w:rPr>
          <w:rFonts w:eastAsiaTheme="minorEastAsia"/>
        </w:rPr>
        <w:t xml:space="preserve">Considering the need for self-quarantine for COVID-19, we would expect the impact here to be much higher. </w:t>
      </w:r>
      <w:r w:rsidRPr="17B89147">
        <w:rPr>
          <w:rFonts w:eastAsiaTheme="minorEastAsia"/>
        </w:rPr>
        <w:t>In the longer term, several studies indicated that if treatments are prioritized for healthcare workers</w:t>
      </w:r>
      <w:r w:rsidR="65891647" w:rsidRPr="17B89147">
        <w:rPr>
          <w:rFonts w:eastAsiaTheme="minorEastAsia"/>
        </w:rPr>
        <w:t>,</w:t>
      </w:r>
      <w:r w:rsidRPr="17B89147">
        <w:rPr>
          <w:rFonts w:eastAsiaTheme="minorEastAsia"/>
        </w:rPr>
        <w:t xml:space="preserve"> they may be more able and willing to return to work (</w:t>
      </w:r>
      <w:hyperlink r:id="rId35">
        <w:r w:rsidRPr="17B89147">
          <w:rPr>
            <w:rStyle w:val="Hyperlink"/>
            <w:rFonts w:eastAsiaTheme="minorEastAsia"/>
          </w:rPr>
          <w:t>Reference</w:t>
        </w:r>
      </w:hyperlink>
      <w:r w:rsidR="662EF6E5" w:rsidRPr="17B89147">
        <w:rPr>
          <w:rFonts w:eastAsiaTheme="minorEastAsia"/>
        </w:rPr>
        <w:t>)</w:t>
      </w:r>
      <w:r w:rsidR="708F819C" w:rsidRPr="17B89147">
        <w:rPr>
          <w:rFonts w:eastAsiaTheme="minorEastAsia"/>
        </w:rPr>
        <w:t>.</w:t>
      </w:r>
    </w:p>
    <w:p w14:paraId="322D8E78" w14:textId="685E6A67" w:rsidR="6FE8AF5E" w:rsidRDefault="6FE8AF5E" w:rsidP="6FE8AF5E">
      <w:pPr>
        <w:spacing w:after="0" w:line="257" w:lineRule="auto"/>
        <w:rPr>
          <w:rFonts w:eastAsiaTheme="minorEastAsia"/>
        </w:rPr>
      </w:pPr>
    </w:p>
    <w:p w14:paraId="09C267E5" w14:textId="19372096" w:rsidR="59C2FD36" w:rsidRPr="00102B69" w:rsidRDefault="59C2FD36" w:rsidP="15182148">
      <w:pPr>
        <w:spacing w:after="0" w:line="257" w:lineRule="auto"/>
        <w:rPr>
          <w:rFonts w:eastAsiaTheme="minorEastAsia"/>
        </w:rPr>
      </w:pPr>
      <w:r w:rsidRPr="17B89147">
        <w:rPr>
          <w:rFonts w:eastAsiaTheme="minorEastAsia"/>
        </w:rPr>
        <w:t>Thus, while we think that more comprehensive social distancing policies are needed as soon as possible to reduce the escalation of the outbreak, the</w:t>
      </w:r>
      <w:r w:rsidR="4A2A10F7" w:rsidRPr="17B89147">
        <w:rPr>
          <w:rFonts w:eastAsiaTheme="minorEastAsia"/>
        </w:rPr>
        <w:t xml:space="preserve">re also need to be strategies to mitigate the </w:t>
      </w:r>
      <w:r w:rsidRPr="17B89147">
        <w:rPr>
          <w:rFonts w:eastAsiaTheme="minorEastAsia"/>
        </w:rPr>
        <w:t>risks to the healthcare system caused by issues that affect the hospital workforce</w:t>
      </w:r>
      <w:r w:rsidR="1301707D" w:rsidRPr="17B89147">
        <w:rPr>
          <w:rFonts w:eastAsiaTheme="minorEastAsia"/>
        </w:rPr>
        <w:t>.</w:t>
      </w:r>
    </w:p>
    <w:p w14:paraId="4B204A62" w14:textId="19372096" w:rsidR="7511C606" w:rsidRDefault="7511C606" w:rsidP="15182148">
      <w:pPr>
        <w:spacing w:after="0" w:line="257" w:lineRule="auto"/>
        <w:rPr>
          <w:rFonts w:eastAsiaTheme="minorEastAsia"/>
        </w:rPr>
      </w:pPr>
    </w:p>
    <w:p w14:paraId="2B8F1725" w14:textId="663D719D" w:rsidR="00E16C52" w:rsidRDefault="723A6E67" w:rsidP="58DCBE6B">
      <w:pPr>
        <w:spacing w:after="0" w:line="240" w:lineRule="auto"/>
        <w:rPr>
          <w:rFonts w:eastAsiaTheme="minorEastAsia"/>
          <w:b/>
          <w:bCs/>
          <w:color w:val="000000" w:themeColor="text1"/>
        </w:rPr>
      </w:pPr>
      <w:r w:rsidRPr="4217331E">
        <w:rPr>
          <w:rFonts w:eastAsiaTheme="minorEastAsia"/>
          <w:b/>
          <w:bCs/>
          <w:color w:val="000000" w:themeColor="text1"/>
        </w:rPr>
        <w:t>Conclusions to date</w:t>
      </w:r>
    </w:p>
    <w:p w14:paraId="58EAD334" w14:textId="6D411D64" w:rsidR="00E16C52" w:rsidRDefault="1C62BA71" w:rsidP="4217331E">
      <w:pPr>
        <w:spacing w:after="0" w:line="240" w:lineRule="auto"/>
        <w:rPr>
          <w:rFonts w:ascii="Calibri" w:eastAsia="Calibri" w:hAnsi="Calibri" w:cs="Calibri"/>
          <w:color w:val="000000" w:themeColor="text1"/>
        </w:rPr>
      </w:pPr>
      <w:r w:rsidRPr="4217331E">
        <w:rPr>
          <w:rFonts w:eastAsiaTheme="minorEastAsia"/>
          <w:color w:val="000000" w:themeColor="text1"/>
        </w:rPr>
        <w:t>Social distancing measures are critical to slowing the progression of the COVID-19 epidemic</w:t>
      </w:r>
      <w:r w:rsidR="178E85B1" w:rsidRPr="195C1745">
        <w:rPr>
          <w:rFonts w:eastAsiaTheme="minorEastAsia"/>
          <w:color w:val="000000" w:themeColor="text1"/>
        </w:rPr>
        <w:t xml:space="preserve"> </w:t>
      </w:r>
      <w:r w:rsidR="178E85B1" w:rsidRPr="0D90600D">
        <w:rPr>
          <w:rFonts w:eastAsiaTheme="minorEastAsia"/>
          <w:color w:val="000000" w:themeColor="text1"/>
        </w:rPr>
        <w:t>(</w:t>
      </w:r>
      <w:hyperlink r:id="rId36">
        <w:r w:rsidR="178E85B1" w:rsidRPr="3A9CF5A4">
          <w:rPr>
            <w:rStyle w:val="Hyperlink"/>
            <w:rFonts w:eastAsiaTheme="minorEastAsia"/>
          </w:rPr>
          <w:t>Reference</w:t>
        </w:r>
      </w:hyperlink>
      <w:r w:rsidR="178E85B1" w:rsidRPr="0D90600D">
        <w:rPr>
          <w:rFonts w:eastAsiaTheme="minorEastAsia"/>
          <w:color w:val="000000" w:themeColor="text1"/>
        </w:rPr>
        <w:t>)</w:t>
      </w:r>
      <w:r w:rsidR="0923EBDA" w:rsidRPr="0D90600D">
        <w:rPr>
          <w:rFonts w:eastAsiaTheme="minorEastAsia"/>
          <w:color w:val="000000" w:themeColor="text1"/>
        </w:rPr>
        <w:t>.</w:t>
      </w:r>
      <w:r w:rsidRPr="4217331E">
        <w:rPr>
          <w:rFonts w:eastAsiaTheme="minorEastAsia"/>
          <w:color w:val="000000" w:themeColor="text1"/>
        </w:rPr>
        <w:t xml:space="preserve"> </w:t>
      </w:r>
      <w:r w:rsidR="2427564F" w:rsidRPr="4217331E">
        <w:rPr>
          <w:rFonts w:eastAsiaTheme="minorEastAsia"/>
          <w:color w:val="000000" w:themeColor="text1"/>
        </w:rPr>
        <w:t xml:space="preserve">There remains a great deal of uncertainty about the scale of the epidemic and the effect of current social distancing policies.  But, given </w:t>
      </w:r>
      <w:proofErr w:type="gramStart"/>
      <w:r w:rsidR="2427564F" w:rsidRPr="4217331E">
        <w:rPr>
          <w:rFonts w:eastAsiaTheme="minorEastAsia"/>
          <w:color w:val="000000" w:themeColor="text1"/>
        </w:rPr>
        <w:t>past experience</w:t>
      </w:r>
      <w:proofErr w:type="gramEnd"/>
      <w:r w:rsidR="2427564F" w:rsidRPr="4217331E">
        <w:rPr>
          <w:rFonts w:eastAsiaTheme="minorEastAsia"/>
          <w:color w:val="000000" w:themeColor="text1"/>
        </w:rPr>
        <w:t xml:space="preserve"> </w:t>
      </w:r>
      <w:r w:rsidR="4691DCF2" w:rsidRPr="4217331E">
        <w:rPr>
          <w:rFonts w:eastAsiaTheme="minorEastAsia"/>
          <w:color w:val="000000" w:themeColor="text1"/>
        </w:rPr>
        <w:t xml:space="preserve">with weather-related social distancing </w:t>
      </w:r>
      <w:r w:rsidR="2427564F" w:rsidRPr="4217331E">
        <w:rPr>
          <w:rFonts w:eastAsiaTheme="minorEastAsia"/>
          <w:color w:val="000000" w:themeColor="text1"/>
        </w:rPr>
        <w:t xml:space="preserve">in the Seattle </w:t>
      </w:r>
      <w:r w:rsidR="4C57991D" w:rsidRPr="3A9CF5A4">
        <w:rPr>
          <w:rFonts w:eastAsiaTheme="minorEastAsia"/>
          <w:color w:val="000000" w:themeColor="text1"/>
        </w:rPr>
        <w:t>m</w:t>
      </w:r>
      <w:r w:rsidR="3B0D51C0" w:rsidRPr="3A9CF5A4">
        <w:rPr>
          <w:rFonts w:eastAsiaTheme="minorEastAsia"/>
          <w:color w:val="000000" w:themeColor="text1"/>
        </w:rPr>
        <w:t>etro</w:t>
      </w:r>
      <w:r w:rsidR="2427564F" w:rsidRPr="4217331E">
        <w:rPr>
          <w:rFonts w:eastAsiaTheme="minorEastAsia"/>
          <w:color w:val="000000" w:themeColor="text1"/>
        </w:rPr>
        <w:t xml:space="preserve"> </w:t>
      </w:r>
      <w:r w:rsidR="3489BA62" w:rsidRPr="4217331E">
        <w:rPr>
          <w:rFonts w:eastAsiaTheme="minorEastAsia"/>
          <w:color w:val="000000" w:themeColor="text1"/>
        </w:rPr>
        <w:t>region</w:t>
      </w:r>
      <w:r w:rsidR="27145530" w:rsidRPr="4217331E">
        <w:rPr>
          <w:rFonts w:eastAsiaTheme="minorEastAsia"/>
          <w:color w:val="000000" w:themeColor="text1"/>
        </w:rPr>
        <w:t xml:space="preserve">, we do not expect current policies will be sufficient to prevent severe overburden on the health care system. </w:t>
      </w:r>
      <w:r w:rsidR="2D0BA34C" w:rsidRPr="4217331E">
        <w:rPr>
          <w:rFonts w:eastAsiaTheme="minorEastAsia"/>
          <w:color w:val="000000" w:themeColor="text1"/>
        </w:rPr>
        <w:t>For COVID around the world, societies that have reduced</w:t>
      </w:r>
      <w:r w:rsidR="6E641F0F" w:rsidRPr="4217331E">
        <w:rPr>
          <w:rFonts w:eastAsiaTheme="minorEastAsia"/>
          <w:color w:val="000000" w:themeColor="text1"/>
        </w:rPr>
        <w:t xml:space="preserve"> established community</w:t>
      </w:r>
      <w:r w:rsidR="2D0BA34C" w:rsidRPr="4217331E">
        <w:rPr>
          <w:rFonts w:eastAsiaTheme="minorEastAsia"/>
          <w:color w:val="000000" w:themeColor="text1"/>
        </w:rPr>
        <w:t xml:space="preserve"> transmission to what appear to be manageable levels, like South Korea, Hong Kong, Singapore, and now China, have implemented more restrictive social distancing policies and extensive testing for case confirmation, isolation, and containment than have occurred anywhere in the US</w:t>
      </w:r>
      <w:r w:rsidR="05EF3CC0" w:rsidRPr="4217331E">
        <w:rPr>
          <w:rFonts w:eastAsiaTheme="minorEastAsia"/>
          <w:color w:val="000000" w:themeColor="text1"/>
        </w:rPr>
        <w:t>. Health s</w:t>
      </w:r>
      <w:r w:rsidR="05EF3CC0" w:rsidRPr="3A9CF5A4">
        <w:rPr>
          <w:rFonts w:ascii="Calibri" w:eastAsia="Calibri" w:hAnsi="Calibri" w:cs="Calibri"/>
          <w:color w:val="000000" w:themeColor="text1"/>
        </w:rPr>
        <w:t>ystem impacts come from both the demands of the sick and the needs of the caregivers, and so we appreciate the need to mitigate the societal</w:t>
      </w:r>
      <w:r w:rsidR="02A2390C" w:rsidRPr="3A9CF5A4">
        <w:rPr>
          <w:rFonts w:ascii="Calibri" w:eastAsia="Calibri" w:hAnsi="Calibri" w:cs="Calibri"/>
          <w:color w:val="000000" w:themeColor="text1"/>
        </w:rPr>
        <w:t xml:space="preserve"> impacts of widespread social distancing. But we think the most acute need is to prevent the overwhelming accumulation of </w:t>
      </w:r>
      <w:r w:rsidR="7F16EC0E" w:rsidRPr="3A9CF5A4">
        <w:rPr>
          <w:rFonts w:ascii="Calibri" w:eastAsia="Calibri" w:hAnsi="Calibri" w:cs="Calibri"/>
          <w:color w:val="000000" w:themeColor="text1"/>
        </w:rPr>
        <w:t xml:space="preserve">disease, and so we hope to see more comprehensive non-pharmaceutical intervention policies implemented as soon as possible. </w:t>
      </w:r>
    </w:p>
    <w:p w14:paraId="5AA704EC" w14:textId="19372096" w:rsidR="58DCBE6B" w:rsidRDefault="70868AEA" w:rsidP="58DCBE6B">
      <w:pPr>
        <w:spacing w:after="0" w:line="240" w:lineRule="auto"/>
        <w:rPr>
          <w:rFonts w:ascii="Calibri" w:eastAsia="Calibri" w:hAnsi="Calibri" w:cs="Calibri"/>
          <w:color w:val="000000" w:themeColor="text1"/>
        </w:rPr>
      </w:pPr>
      <w:r w:rsidRPr="4324D5F1">
        <w:rPr>
          <w:rFonts w:ascii="Calibri" w:eastAsia="Calibri" w:hAnsi="Calibri" w:cs="Calibri"/>
          <w:color w:val="000000" w:themeColor="text1"/>
        </w:rPr>
        <w:t xml:space="preserve"> </w:t>
      </w:r>
    </w:p>
    <w:p w14:paraId="23605621" w14:textId="19372096" w:rsidR="00E33742" w:rsidRDefault="1B2D217D" w:rsidP="4324D5F1">
      <w:pPr>
        <w:spacing w:after="0" w:line="240" w:lineRule="auto"/>
        <w:rPr>
          <w:rFonts w:ascii="Calibri" w:eastAsia="Calibri" w:hAnsi="Calibri" w:cs="Calibri"/>
          <w:b/>
        </w:rPr>
      </w:pPr>
      <w:r w:rsidRPr="4324D5F1">
        <w:rPr>
          <w:rFonts w:ascii="Calibri" w:eastAsia="Calibri" w:hAnsi="Calibri" w:cs="Calibri"/>
          <w:b/>
        </w:rPr>
        <w:t xml:space="preserve">Detailed </w:t>
      </w:r>
      <w:r w:rsidR="19E10C11" w:rsidRPr="4324D5F1">
        <w:rPr>
          <w:rFonts w:ascii="Calibri" w:eastAsia="Calibri" w:hAnsi="Calibri" w:cs="Calibri"/>
          <w:b/>
        </w:rPr>
        <w:t>transmission model m</w:t>
      </w:r>
      <w:r w:rsidR="31E6A1C9" w:rsidRPr="4324D5F1">
        <w:rPr>
          <w:rFonts w:ascii="Calibri" w:eastAsia="Calibri" w:hAnsi="Calibri" w:cs="Calibri"/>
          <w:b/>
        </w:rPr>
        <w:t>ethods</w:t>
      </w:r>
    </w:p>
    <w:p w14:paraId="751B9990" w14:textId="72AFC2F0" w:rsidR="00E33742" w:rsidRDefault="7AA5BBCD" w:rsidP="7DAAA695">
      <w:pPr>
        <w:spacing w:after="0"/>
        <w:rPr>
          <w:rFonts w:ascii="Calibri" w:eastAsia="Calibri" w:hAnsi="Calibri" w:cs="Calibri"/>
          <w:b/>
        </w:rPr>
      </w:pPr>
      <w:r w:rsidRPr="03671EA4">
        <w:rPr>
          <w:rFonts w:ascii="Calibri" w:eastAsia="Calibri" w:hAnsi="Calibri" w:cs="Calibri"/>
          <w:color w:val="000000" w:themeColor="text1"/>
        </w:rPr>
        <w:t xml:space="preserve">To model plausible ranges for the cumulative incidence and current prevalence following the introduction of SARS-CoV-2 into Snohomish County, WA, from the presumptive index case described in </w:t>
      </w:r>
      <w:r w:rsidR="56EB16EA" w:rsidRPr="03671EA4">
        <w:rPr>
          <w:rFonts w:ascii="Calibri" w:eastAsia="Calibri" w:hAnsi="Calibri" w:cs="Calibri"/>
          <w:color w:val="000000" w:themeColor="text1"/>
        </w:rPr>
        <w:t>the New England Journal of Medicine</w:t>
      </w:r>
      <w:r w:rsidR="462D7B96" w:rsidRPr="03671EA4">
        <w:rPr>
          <w:rFonts w:ascii="Calibri" w:eastAsia="Calibri" w:hAnsi="Calibri" w:cs="Calibri"/>
          <w:color w:val="000000" w:themeColor="text1"/>
        </w:rPr>
        <w:t xml:space="preserve"> (</w:t>
      </w:r>
      <w:hyperlink r:id="rId37">
        <w:r w:rsidR="462D7B96" w:rsidRPr="35661282">
          <w:rPr>
            <w:rStyle w:val="Hyperlink"/>
            <w:rFonts w:ascii="Calibri" w:eastAsia="Calibri" w:hAnsi="Calibri" w:cs="Calibri"/>
            <w:color w:val="0070C0"/>
          </w:rPr>
          <w:t>Reference</w:t>
        </w:r>
      </w:hyperlink>
      <w:r w:rsidR="462D7B96" w:rsidRPr="03671EA4">
        <w:rPr>
          <w:rFonts w:ascii="Calibri" w:eastAsia="Calibri" w:hAnsi="Calibri" w:cs="Calibri"/>
          <w:color w:val="000000" w:themeColor="text1"/>
        </w:rPr>
        <w:t>)</w:t>
      </w:r>
      <w:r w:rsidRPr="03671EA4">
        <w:rPr>
          <w:rFonts w:ascii="Calibri" w:eastAsia="Calibri" w:hAnsi="Calibri" w:cs="Calibri"/>
          <w:color w:val="000000" w:themeColor="text1"/>
        </w:rPr>
        <w:t>, we used a stochastic susceptible-exposed-infectious-recovered (SEIR) model with the following assumptions. The exposed (latent) period prior to the onset of viral shedding is normally</w:t>
      </w:r>
      <w:r w:rsidR="0A09FEF6" w:rsidRPr="03671EA4">
        <w:rPr>
          <w:rFonts w:ascii="Calibri" w:eastAsia="Calibri" w:hAnsi="Calibri" w:cs="Calibri"/>
          <w:color w:val="000000" w:themeColor="text1"/>
        </w:rPr>
        <w:t xml:space="preserve"> </w:t>
      </w:r>
      <w:r w:rsidRPr="03671EA4">
        <w:rPr>
          <w:rFonts w:ascii="Calibri" w:eastAsia="Calibri" w:hAnsi="Calibri" w:cs="Calibri"/>
          <w:color w:val="000000" w:themeColor="text1"/>
        </w:rPr>
        <w:t>distributed with a mean of 4 days and standard deviation of 1 day; this is one day shorter than the 5</w:t>
      </w:r>
      <w:r w:rsidR="4981FD45" w:rsidRPr="03671EA4">
        <w:rPr>
          <w:rFonts w:ascii="Calibri" w:eastAsia="Calibri" w:hAnsi="Calibri" w:cs="Calibri"/>
          <w:color w:val="000000" w:themeColor="text1"/>
        </w:rPr>
        <w:t>-</w:t>
      </w:r>
      <w:r w:rsidRPr="03671EA4">
        <w:rPr>
          <w:rFonts w:ascii="Calibri" w:eastAsia="Calibri" w:hAnsi="Calibri" w:cs="Calibri"/>
          <w:color w:val="000000" w:themeColor="text1"/>
        </w:rPr>
        <w:t>day consensus estimate of the incubation period prior to symptom onset (</w:t>
      </w:r>
      <w:hyperlink r:id="rId38">
        <w:r w:rsidR="00E33742" w:rsidRPr="03671EA4">
          <w:rPr>
            <w:rStyle w:val="Hyperlink"/>
            <w:rFonts w:ascii="Calibri" w:eastAsia="Calibri" w:hAnsi="Calibri" w:cs="Calibri"/>
          </w:rPr>
          <w:t>MIDAS-network</w:t>
        </w:r>
      </w:hyperlink>
      <w:r w:rsidRPr="03671EA4">
        <w:rPr>
          <w:rFonts w:ascii="Calibri" w:eastAsia="Calibri" w:hAnsi="Calibri" w:cs="Calibri"/>
          <w:color w:val="000000" w:themeColor="text1"/>
        </w:rPr>
        <w:t xml:space="preserve">) to acknowledge reports of pre-symptomatic shedding. The infectious period is normally distributed with mean </w:t>
      </w:r>
      <w:r w:rsidR="224C0BB8" w:rsidRPr="03671EA4">
        <w:rPr>
          <w:rFonts w:ascii="Calibri" w:eastAsia="Calibri" w:hAnsi="Calibri" w:cs="Calibri"/>
          <w:color w:val="000000" w:themeColor="text1"/>
        </w:rPr>
        <w:t>8</w:t>
      </w:r>
      <w:r w:rsidRPr="03671EA4">
        <w:rPr>
          <w:rFonts w:ascii="Calibri" w:eastAsia="Calibri" w:hAnsi="Calibri" w:cs="Calibri"/>
          <w:color w:val="000000" w:themeColor="text1"/>
        </w:rPr>
        <w:t xml:space="preserve"> days and standard deviation </w:t>
      </w:r>
      <w:r w:rsidR="082074EC" w:rsidRPr="03671EA4">
        <w:rPr>
          <w:rFonts w:ascii="Calibri" w:eastAsia="Calibri" w:hAnsi="Calibri" w:cs="Calibri"/>
          <w:color w:val="000000" w:themeColor="text1"/>
        </w:rPr>
        <w:t>3</w:t>
      </w:r>
      <w:r w:rsidRPr="03671EA4">
        <w:rPr>
          <w:rFonts w:ascii="Calibri" w:eastAsia="Calibri" w:hAnsi="Calibri" w:cs="Calibri"/>
          <w:color w:val="000000" w:themeColor="text1"/>
        </w:rPr>
        <w:t xml:space="preserve"> days, based on measured upper-respiratory viral shedding after symptom onset</w:t>
      </w:r>
      <w:r w:rsidR="0F15FBA2" w:rsidRPr="03671EA4">
        <w:rPr>
          <w:rFonts w:ascii="Calibri" w:eastAsia="Calibri" w:hAnsi="Calibri" w:cs="Calibri"/>
          <w:color w:val="000000" w:themeColor="text1"/>
        </w:rPr>
        <w:t xml:space="preserve"> (</w:t>
      </w:r>
      <w:hyperlink r:id="rId39">
        <w:r w:rsidR="0F15FBA2" w:rsidRPr="103C9ADB">
          <w:rPr>
            <w:rStyle w:val="Hyperlink"/>
            <w:rFonts w:ascii="Calibri" w:eastAsia="Calibri" w:hAnsi="Calibri" w:cs="Calibri"/>
            <w:color w:val="0070C0"/>
          </w:rPr>
          <w:t>Reference</w:t>
        </w:r>
      </w:hyperlink>
      <w:r w:rsidR="0F15FBA2" w:rsidRPr="03671EA4">
        <w:rPr>
          <w:rFonts w:ascii="Calibri" w:eastAsia="Calibri" w:hAnsi="Calibri" w:cs="Calibri"/>
          <w:color w:val="000000" w:themeColor="text1"/>
        </w:rPr>
        <w:t>)</w:t>
      </w:r>
      <w:r w:rsidRPr="03671EA4">
        <w:rPr>
          <w:rFonts w:ascii="Calibri" w:eastAsia="Calibri" w:hAnsi="Calibri" w:cs="Calibri"/>
          <w:color w:val="000000" w:themeColor="text1"/>
        </w:rPr>
        <w:t xml:space="preserve">. We drew transmission events from a truncated normal distribution to approximately reproduce the negative binomial transmission dynamics with transmission heterogeneity parameter </w:t>
      </w:r>
      <w:r w:rsidRPr="03671EA4">
        <w:rPr>
          <w:rFonts w:ascii="Calibri" w:eastAsia="Calibri" w:hAnsi="Calibri" w:cs="Calibri"/>
          <w:i/>
          <w:iCs/>
          <w:color w:val="000000" w:themeColor="text1"/>
        </w:rPr>
        <w:t>k</w:t>
      </w:r>
      <w:r w:rsidRPr="03671EA4">
        <w:rPr>
          <w:rFonts w:ascii="Calibri" w:eastAsia="Calibri" w:hAnsi="Calibri" w:cs="Calibri"/>
          <w:color w:val="000000" w:themeColor="text1"/>
        </w:rPr>
        <w:t xml:space="preserve">=0.54 from ref. </w:t>
      </w:r>
      <w:r w:rsidR="640DBA25" w:rsidRPr="03671EA4">
        <w:rPr>
          <w:rFonts w:ascii="Calibri" w:eastAsia="Calibri" w:hAnsi="Calibri" w:cs="Calibri"/>
          <w:color w:val="000000" w:themeColor="text1"/>
        </w:rPr>
        <w:t>(</w:t>
      </w:r>
      <w:hyperlink r:id="rId40">
        <w:r w:rsidR="640DBA25" w:rsidRPr="103C9ADB">
          <w:rPr>
            <w:rStyle w:val="Hyperlink"/>
            <w:rFonts w:ascii="Calibri" w:eastAsia="Calibri" w:hAnsi="Calibri" w:cs="Calibri"/>
            <w:color w:val="0070C0"/>
          </w:rPr>
          <w:t>Referenc</w:t>
        </w:r>
        <w:r w:rsidR="3524BEF0" w:rsidRPr="103C9ADB">
          <w:rPr>
            <w:rStyle w:val="Hyperlink"/>
            <w:rFonts w:ascii="Calibri" w:eastAsia="Calibri" w:hAnsi="Calibri" w:cs="Calibri"/>
            <w:color w:val="0070C0"/>
          </w:rPr>
          <w:t>e</w:t>
        </w:r>
      </w:hyperlink>
      <w:r w:rsidR="3524BEF0" w:rsidRPr="03671EA4">
        <w:rPr>
          <w:rFonts w:ascii="Calibri" w:eastAsia="Calibri" w:hAnsi="Calibri" w:cs="Calibri"/>
          <w:color w:val="000000" w:themeColor="text1"/>
        </w:rPr>
        <w:t>)</w:t>
      </w:r>
      <w:r w:rsidRPr="03671EA4">
        <w:rPr>
          <w:rFonts w:ascii="Calibri" w:eastAsia="Calibri" w:hAnsi="Calibri" w:cs="Calibri"/>
          <w:color w:val="000000" w:themeColor="text1"/>
        </w:rPr>
        <w:t>.  We chose a truncated normal to reproduce the general overdispersion associated with SARS-CoV-2 transmission but with reduced probability of very large events involving more than twenty transmissions from a single person.  For the initial conditions, we assumed that the introduction into Snohomish County began on 15 Jan</w:t>
      </w:r>
      <w:r w:rsidR="002A43E8" w:rsidRPr="03671EA4">
        <w:rPr>
          <w:rFonts w:ascii="Calibri" w:eastAsia="Calibri" w:hAnsi="Calibri" w:cs="Calibri"/>
          <w:color w:val="000000" w:themeColor="text1"/>
        </w:rPr>
        <w:t>uary</w:t>
      </w:r>
      <w:r w:rsidRPr="03671EA4">
        <w:rPr>
          <w:rFonts w:ascii="Calibri" w:eastAsia="Calibri" w:hAnsi="Calibri" w:cs="Calibri"/>
          <w:color w:val="000000" w:themeColor="text1"/>
        </w:rPr>
        <w:t xml:space="preserve"> 2020, coincident with the return of the presumptive index case to western Washington from Wuhan, China and with his symptom onset </w:t>
      </w:r>
      <w:r w:rsidR="077C0AD1" w:rsidRPr="03671EA4">
        <w:rPr>
          <w:rFonts w:ascii="Calibri" w:eastAsia="Calibri" w:hAnsi="Calibri" w:cs="Calibri"/>
          <w:color w:val="000000" w:themeColor="text1"/>
        </w:rPr>
        <w:t>(</w:t>
      </w:r>
      <w:hyperlink r:id="rId41">
        <w:r w:rsidR="077C0AD1" w:rsidRPr="53B232D4">
          <w:rPr>
            <w:rStyle w:val="Hyperlink"/>
            <w:rFonts w:ascii="Calibri" w:eastAsia="Calibri" w:hAnsi="Calibri" w:cs="Calibri"/>
            <w:color w:val="0070C0"/>
          </w:rPr>
          <w:t>Reference</w:t>
        </w:r>
      </w:hyperlink>
      <w:r w:rsidR="077C0AD1" w:rsidRPr="03671EA4">
        <w:rPr>
          <w:rFonts w:ascii="Calibri" w:eastAsia="Calibri" w:hAnsi="Calibri" w:cs="Calibri"/>
          <w:color w:val="000000" w:themeColor="text1"/>
        </w:rPr>
        <w:t>). T</w:t>
      </w:r>
      <w:r w:rsidRPr="03671EA4">
        <w:rPr>
          <w:rFonts w:ascii="Calibri" w:eastAsia="Calibri" w:hAnsi="Calibri" w:cs="Calibri"/>
          <w:color w:val="000000" w:themeColor="text1"/>
        </w:rPr>
        <w:t xml:space="preserve">o model the expected number of deaths associated with this transmission cluster to date, we assume that death occurs on average </w:t>
      </w:r>
      <w:hyperlink r:id="rId42">
        <w:r w:rsidR="00E33742" w:rsidRPr="03671EA4">
          <w:rPr>
            <w:rStyle w:val="Hyperlink"/>
          </w:rPr>
          <w:t>21 days after infection</w:t>
        </w:r>
      </w:hyperlink>
      <w:r w:rsidRPr="03671EA4">
        <w:rPr>
          <w:rFonts w:ascii="Calibri" w:eastAsia="Calibri" w:hAnsi="Calibri" w:cs="Calibri"/>
          <w:color w:val="000000" w:themeColor="text1"/>
        </w:rPr>
        <w:t xml:space="preserve"> and that </w:t>
      </w:r>
      <w:hyperlink r:id="rId43">
        <w:r w:rsidRPr="03671EA4">
          <w:rPr>
            <w:rStyle w:val="Hyperlink"/>
          </w:rPr>
          <w:t>roughly 1</w:t>
        </w:r>
        <w:r w:rsidR="46861C33" w:rsidRPr="03671EA4">
          <w:rPr>
            <w:rStyle w:val="Hyperlink"/>
          </w:rPr>
          <w:t>.6</w:t>
        </w:r>
        <w:r w:rsidRPr="03671EA4">
          <w:rPr>
            <w:rStyle w:val="Hyperlink"/>
          </w:rPr>
          <w:t>% of all infections will die</w:t>
        </w:r>
      </w:hyperlink>
      <w:r w:rsidRPr="03671EA4">
        <w:rPr>
          <w:rFonts w:ascii="Calibri" w:eastAsia="Calibri" w:hAnsi="Calibri" w:cs="Calibri"/>
          <w:color w:val="000000" w:themeColor="text1"/>
        </w:rPr>
        <w:t xml:space="preserve"> with only current treatment options available. </w:t>
      </w:r>
    </w:p>
    <w:sectPr w:rsidR="00E33742">
      <w:headerReference w:type="default" r:id="rId44"/>
      <w:footerReference w:type="default" r:id="rId4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DA0FA9D" w14:textId="77777777" w:rsidR="00A7272D" w:rsidRDefault="00A7272D" w:rsidP="00A7272D">
      <w:pPr>
        <w:spacing w:after="0" w:line="240" w:lineRule="auto"/>
      </w:pPr>
      <w:r>
        <w:separator/>
      </w:r>
    </w:p>
  </w:endnote>
  <w:endnote w:type="continuationSeparator" w:id="0">
    <w:p w14:paraId="53250475" w14:textId="77777777" w:rsidR="00A7272D" w:rsidRDefault="00A7272D" w:rsidP="00A7272D">
      <w:pPr>
        <w:spacing w:after="0" w:line="240" w:lineRule="auto"/>
      </w:pPr>
      <w:r>
        <w:continuationSeparator/>
      </w:r>
    </w:p>
  </w:endnote>
  <w:endnote w:type="continuationNotice" w:id="1">
    <w:p w14:paraId="12A7BDA2" w14:textId="77777777" w:rsidR="00A7272D" w:rsidRDefault="00A7272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0000000000000000000"/>
    <w:charset w:val="8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48843A6" w14:paraId="74800608" w14:textId="77777777" w:rsidTr="00965569">
      <w:tc>
        <w:tcPr>
          <w:tcW w:w="3120" w:type="dxa"/>
        </w:tcPr>
        <w:p w14:paraId="2AAD0D1D" w14:textId="523E2E18" w:rsidR="748843A6" w:rsidRDefault="748843A6" w:rsidP="00965569">
          <w:pPr>
            <w:pStyle w:val="Header"/>
            <w:ind w:left="-115"/>
          </w:pPr>
        </w:p>
      </w:tc>
      <w:tc>
        <w:tcPr>
          <w:tcW w:w="3120" w:type="dxa"/>
        </w:tcPr>
        <w:p w14:paraId="66D2B421" w14:textId="65E1244E" w:rsidR="748843A6" w:rsidRDefault="748843A6" w:rsidP="00965569">
          <w:pPr>
            <w:pStyle w:val="Header"/>
            <w:jc w:val="center"/>
          </w:pPr>
        </w:p>
      </w:tc>
      <w:tc>
        <w:tcPr>
          <w:tcW w:w="3120" w:type="dxa"/>
        </w:tcPr>
        <w:p w14:paraId="7AFA83AD" w14:textId="34DD150F" w:rsidR="748843A6" w:rsidRDefault="748843A6" w:rsidP="00965569">
          <w:pPr>
            <w:pStyle w:val="Header"/>
            <w:ind w:right="-115"/>
            <w:jc w:val="right"/>
          </w:pPr>
        </w:p>
      </w:tc>
    </w:tr>
  </w:tbl>
  <w:p w14:paraId="43DB668A" w14:textId="7842F713" w:rsidR="00A7272D" w:rsidRDefault="00A7272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E5624DA" w14:textId="77777777" w:rsidR="00A7272D" w:rsidRDefault="00A7272D" w:rsidP="00A7272D">
      <w:pPr>
        <w:spacing w:after="0" w:line="240" w:lineRule="auto"/>
      </w:pPr>
      <w:r>
        <w:separator/>
      </w:r>
    </w:p>
  </w:footnote>
  <w:footnote w:type="continuationSeparator" w:id="0">
    <w:p w14:paraId="66CD2F13" w14:textId="77777777" w:rsidR="00A7272D" w:rsidRDefault="00A7272D" w:rsidP="00A7272D">
      <w:pPr>
        <w:spacing w:after="0" w:line="240" w:lineRule="auto"/>
      </w:pPr>
      <w:r>
        <w:continuationSeparator/>
      </w:r>
    </w:p>
  </w:footnote>
  <w:footnote w:type="continuationNotice" w:id="1">
    <w:p w14:paraId="0BC1D169" w14:textId="77777777" w:rsidR="00A7272D" w:rsidRDefault="00A7272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3120"/>
      <w:gridCol w:w="3120"/>
      <w:gridCol w:w="3120"/>
    </w:tblGrid>
    <w:tr w:rsidR="748843A6" w14:paraId="1DDEAA15" w14:textId="77777777" w:rsidTr="00965569">
      <w:tc>
        <w:tcPr>
          <w:tcW w:w="3120" w:type="dxa"/>
        </w:tcPr>
        <w:p w14:paraId="682AEAEB" w14:textId="336CEF8D" w:rsidR="748843A6" w:rsidRDefault="748843A6" w:rsidP="00965569">
          <w:pPr>
            <w:pStyle w:val="Header"/>
            <w:ind w:left="-115"/>
          </w:pPr>
        </w:p>
      </w:tc>
      <w:tc>
        <w:tcPr>
          <w:tcW w:w="3120" w:type="dxa"/>
        </w:tcPr>
        <w:p w14:paraId="3BD0DD30" w14:textId="09958E5B" w:rsidR="748843A6" w:rsidRDefault="748843A6" w:rsidP="00965569">
          <w:pPr>
            <w:pStyle w:val="Header"/>
            <w:jc w:val="center"/>
          </w:pPr>
        </w:p>
      </w:tc>
      <w:tc>
        <w:tcPr>
          <w:tcW w:w="3120" w:type="dxa"/>
        </w:tcPr>
        <w:p w14:paraId="3C4DFB5E" w14:textId="63AD0789" w:rsidR="748843A6" w:rsidRDefault="748843A6" w:rsidP="00965569">
          <w:pPr>
            <w:pStyle w:val="Header"/>
            <w:ind w:right="-115"/>
            <w:jc w:val="right"/>
          </w:pPr>
        </w:p>
      </w:tc>
    </w:tr>
  </w:tbl>
  <w:p w14:paraId="62C45D09" w14:textId="20132EBE" w:rsidR="00A7272D" w:rsidRDefault="00A7272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737E32"/>
    <w:multiLevelType w:val="hybridMultilevel"/>
    <w:tmpl w:val="FFFFFFFF"/>
    <w:lvl w:ilvl="0" w:tplc="3AC048FC">
      <w:start w:val="1"/>
      <w:numFmt w:val="bullet"/>
      <w:lvlText w:val=""/>
      <w:lvlJc w:val="left"/>
      <w:pPr>
        <w:ind w:left="720" w:hanging="360"/>
      </w:pPr>
      <w:rPr>
        <w:rFonts w:ascii="Symbol" w:hAnsi="Symbol" w:hint="default"/>
      </w:rPr>
    </w:lvl>
    <w:lvl w:ilvl="1" w:tplc="497EF5B4">
      <w:start w:val="1"/>
      <w:numFmt w:val="bullet"/>
      <w:lvlText w:val="o"/>
      <w:lvlJc w:val="left"/>
      <w:pPr>
        <w:ind w:left="1440" w:hanging="360"/>
      </w:pPr>
      <w:rPr>
        <w:rFonts w:ascii="Courier New" w:hAnsi="Courier New" w:hint="default"/>
      </w:rPr>
    </w:lvl>
    <w:lvl w:ilvl="2" w:tplc="89BED6F4">
      <w:start w:val="1"/>
      <w:numFmt w:val="bullet"/>
      <w:lvlText w:val=""/>
      <w:lvlJc w:val="left"/>
      <w:pPr>
        <w:ind w:left="2160" w:hanging="360"/>
      </w:pPr>
      <w:rPr>
        <w:rFonts w:ascii="Wingdings" w:hAnsi="Wingdings" w:hint="default"/>
      </w:rPr>
    </w:lvl>
    <w:lvl w:ilvl="3" w:tplc="F75C161A">
      <w:start w:val="1"/>
      <w:numFmt w:val="bullet"/>
      <w:lvlText w:val=""/>
      <w:lvlJc w:val="left"/>
      <w:pPr>
        <w:ind w:left="2880" w:hanging="360"/>
      </w:pPr>
      <w:rPr>
        <w:rFonts w:ascii="Symbol" w:hAnsi="Symbol" w:hint="default"/>
      </w:rPr>
    </w:lvl>
    <w:lvl w:ilvl="4" w:tplc="214CD5BE">
      <w:start w:val="1"/>
      <w:numFmt w:val="bullet"/>
      <w:lvlText w:val="o"/>
      <w:lvlJc w:val="left"/>
      <w:pPr>
        <w:ind w:left="3600" w:hanging="360"/>
      </w:pPr>
      <w:rPr>
        <w:rFonts w:ascii="Courier New" w:hAnsi="Courier New" w:hint="default"/>
      </w:rPr>
    </w:lvl>
    <w:lvl w:ilvl="5" w:tplc="5D6A3B48">
      <w:start w:val="1"/>
      <w:numFmt w:val="bullet"/>
      <w:lvlText w:val=""/>
      <w:lvlJc w:val="left"/>
      <w:pPr>
        <w:ind w:left="4320" w:hanging="360"/>
      </w:pPr>
      <w:rPr>
        <w:rFonts w:ascii="Wingdings" w:hAnsi="Wingdings" w:hint="default"/>
      </w:rPr>
    </w:lvl>
    <w:lvl w:ilvl="6" w:tplc="C1AA1C3E">
      <w:start w:val="1"/>
      <w:numFmt w:val="bullet"/>
      <w:lvlText w:val=""/>
      <w:lvlJc w:val="left"/>
      <w:pPr>
        <w:ind w:left="5040" w:hanging="360"/>
      </w:pPr>
      <w:rPr>
        <w:rFonts w:ascii="Symbol" w:hAnsi="Symbol" w:hint="default"/>
      </w:rPr>
    </w:lvl>
    <w:lvl w:ilvl="7" w:tplc="F1EECACC">
      <w:start w:val="1"/>
      <w:numFmt w:val="bullet"/>
      <w:lvlText w:val="o"/>
      <w:lvlJc w:val="left"/>
      <w:pPr>
        <w:ind w:left="5760" w:hanging="360"/>
      </w:pPr>
      <w:rPr>
        <w:rFonts w:ascii="Courier New" w:hAnsi="Courier New" w:hint="default"/>
      </w:rPr>
    </w:lvl>
    <w:lvl w:ilvl="8" w:tplc="6A582C86">
      <w:start w:val="1"/>
      <w:numFmt w:val="bullet"/>
      <w:lvlText w:val=""/>
      <w:lvlJc w:val="left"/>
      <w:pPr>
        <w:ind w:left="6480" w:hanging="360"/>
      </w:pPr>
      <w:rPr>
        <w:rFonts w:ascii="Wingdings" w:hAnsi="Wingdings" w:hint="default"/>
      </w:rPr>
    </w:lvl>
  </w:abstractNum>
  <w:abstractNum w:abstractNumId="1" w15:restartNumberingAfterBreak="0">
    <w:nsid w:val="180E0C5F"/>
    <w:multiLevelType w:val="hybridMultilevel"/>
    <w:tmpl w:val="FFFFFFFF"/>
    <w:lvl w:ilvl="0" w:tplc="831687FA">
      <w:start w:val="1"/>
      <w:numFmt w:val="bullet"/>
      <w:lvlText w:val=""/>
      <w:lvlJc w:val="left"/>
      <w:pPr>
        <w:ind w:left="720" w:hanging="360"/>
      </w:pPr>
      <w:rPr>
        <w:rFonts w:ascii="Symbol" w:hAnsi="Symbol" w:hint="default"/>
      </w:rPr>
    </w:lvl>
    <w:lvl w:ilvl="1" w:tplc="1A36E42C">
      <w:start w:val="1"/>
      <w:numFmt w:val="bullet"/>
      <w:lvlText w:val="o"/>
      <w:lvlJc w:val="left"/>
      <w:pPr>
        <w:ind w:left="1440" w:hanging="360"/>
      </w:pPr>
      <w:rPr>
        <w:rFonts w:ascii="Courier New" w:hAnsi="Courier New" w:hint="default"/>
      </w:rPr>
    </w:lvl>
    <w:lvl w:ilvl="2" w:tplc="057CD644">
      <w:start w:val="1"/>
      <w:numFmt w:val="bullet"/>
      <w:lvlText w:val=""/>
      <w:lvlJc w:val="left"/>
      <w:pPr>
        <w:ind w:left="2160" w:hanging="360"/>
      </w:pPr>
      <w:rPr>
        <w:rFonts w:ascii="Wingdings" w:hAnsi="Wingdings" w:hint="default"/>
      </w:rPr>
    </w:lvl>
    <w:lvl w:ilvl="3" w:tplc="955EB268">
      <w:start w:val="1"/>
      <w:numFmt w:val="bullet"/>
      <w:lvlText w:val=""/>
      <w:lvlJc w:val="left"/>
      <w:pPr>
        <w:ind w:left="2880" w:hanging="360"/>
      </w:pPr>
      <w:rPr>
        <w:rFonts w:ascii="Symbol" w:hAnsi="Symbol" w:hint="default"/>
      </w:rPr>
    </w:lvl>
    <w:lvl w:ilvl="4" w:tplc="CCB49078">
      <w:start w:val="1"/>
      <w:numFmt w:val="bullet"/>
      <w:lvlText w:val="o"/>
      <w:lvlJc w:val="left"/>
      <w:pPr>
        <w:ind w:left="3600" w:hanging="360"/>
      </w:pPr>
      <w:rPr>
        <w:rFonts w:ascii="Courier New" w:hAnsi="Courier New" w:hint="default"/>
      </w:rPr>
    </w:lvl>
    <w:lvl w:ilvl="5" w:tplc="F0F0E732">
      <w:start w:val="1"/>
      <w:numFmt w:val="bullet"/>
      <w:lvlText w:val=""/>
      <w:lvlJc w:val="left"/>
      <w:pPr>
        <w:ind w:left="4320" w:hanging="360"/>
      </w:pPr>
      <w:rPr>
        <w:rFonts w:ascii="Wingdings" w:hAnsi="Wingdings" w:hint="default"/>
      </w:rPr>
    </w:lvl>
    <w:lvl w:ilvl="6" w:tplc="FA6A6102">
      <w:start w:val="1"/>
      <w:numFmt w:val="bullet"/>
      <w:lvlText w:val=""/>
      <w:lvlJc w:val="left"/>
      <w:pPr>
        <w:ind w:left="5040" w:hanging="360"/>
      </w:pPr>
      <w:rPr>
        <w:rFonts w:ascii="Symbol" w:hAnsi="Symbol" w:hint="default"/>
      </w:rPr>
    </w:lvl>
    <w:lvl w:ilvl="7" w:tplc="E7206156">
      <w:start w:val="1"/>
      <w:numFmt w:val="bullet"/>
      <w:lvlText w:val="o"/>
      <w:lvlJc w:val="left"/>
      <w:pPr>
        <w:ind w:left="5760" w:hanging="360"/>
      </w:pPr>
      <w:rPr>
        <w:rFonts w:ascii="Courier New" w:hAnsi="Courier New" w:hint="default"/>
      </w:rPr>
    </w:lvl>
    <w:lvl w:ilvl="8" w:tplc="A1C4658C">
      <w:start w:val="1"/>
      <w:numFmt w:val="bullet"/>
      <w:lvlText w:val=""/>
      <w:lvlJc w:val="left"/>
      <w:pPr>
        <w:ind w:left="6480" w:hanging="360"/>
      </w:pPr>
      <w:rPr>
        <w:rFonts w:ascii="Wingdings" w:hAnsi="Wingdings" w:hint="default"/>
      </w:rPr>
    </w:lvl>
  </w:abstractNum>
  <w:abstractNum w:abstractNumId="2" w15:restartNumberingAfterBreak="0">
    <w:nsid w:val="18EE1847"/>
    <w:multiLevelType w:val="hybridMultilevel"/>
    <w:tmpl w:val="FFFFFFFF"/>
    <w:lvl w:ilvl="0" w:tplc="20CC93CC">
      <w:start w:val="1"/>
      <w:numFmt w:val="bullet"/>
      <w:lvlText w:val=""/>
      <w:lvlJc w:val="left"/>
      <w:pPr>
        <w:ind w:left="720" w:hanging="360"/>
      </w:pPr>
      <w:rPr>
        <w:rFonts w:ascii="Symbol" w:hAnsi="Symbol" w:hint="default"/>
      </w:rPr>
    </w:lvl>
    <w:lvl w:ilvl="1" w:tplc="75DC012A">
      <w:start w:val="1"/>
      <w:numFmt w:val="bullet"/>
      <w:lvlText w:val="o"/>
      <w:lvlJc w:val="left"/>
      <w:pPr>
        <w:ind w:left="1440" w:hanging="360"/>
      </w:pPr>
      <w:rPr>
        <w:rFonts w:ascii="Courier New" w:hAnsi="Courier New" w:hint="default"/>
      </w:rPr>
    </w:lvl>
    <w:lvl w:ilvl="2" w:tplc="E536EF66">
      <w:start w:val="1"/>
      <w:numFmt w:val="bullet"/>
      <w:lvlText w:val=""/>
      <w:lvlJc w:val="left"/>
      <w:pPr>
        <w:ind w:left="2160" w:hanging="360"/>
      </w:pPr>
      <w:rPr>
        <w:rFonts w:ascii="Wingdings" w:hAnsi="Wingdings" w:hint="default"/>
      </w:rPr>
    </w:lvl>
    <w:lvl w:ilvl="3" w:tplc="CF34B598">
      <w:start w:val="1"/>
      <w:numFmt w:val="bullet"/>
      <w:lvlText w:val=""/>
      <w:lvlJc w:val="left"/>
      <w:pPr>
        <w:ind w:left="2880" w:hanging="360"/>
      </w:pPr>
      <w:rPr>
        <w:rFonts w:ascii="Symbol" w:hAnsi="Symbol" w:hint="default"/>
      </w:rPr>
    </w:lvl>
    <w:lvl w:ilvl="4" w:tplc="17D2216A">
      <w:start w:val="1"/>
      <w:numFmt w:val="bullet"/>
      <w:lvlText w:val="o"/>
      <w:lvlJc w:val="left"/>
      <w:pPr>
        <w:ind w:left="3600" w:hanging="360"/>
      </w:pPr>
      <w:rPr>
        <w:rFonts w:ascii="Courier New" w:hAnsi="Courier New" w:hint="default"/>
      </w:rPr>
    </w:lvl>
    <w:lvl w:ilvl="5" w:tplc="5E1CB82E">
      <w:start w:val="1"/>
      <w:numFmt w:val="bullet"/>
      <w:lvlText w:val=""/>
      <w:lvlJc w:val="left"/>
      <w:pPr>
        <w:ind w:left="4320" w:hanging="360"/>
      </w:pPr>
      <w:rPr>
        <w:rFonts w:ascii="Wingdings" w:hAnsi="Wingdings" w:hint="default"/>
      </w:rPr>
    </w:lvl>
    <w:lvl w:ilvl="6" w:tplc="4406E710">
      <w:start w:val="1"/>
      <w:numFmt w:val="bullet"/>
      <w:lvlText w:val=""/>
      <w:lvlJc w:val="left"/>
      <w:pPr>
        <w:ind w:left="5040" w:hanging="360"/>
      </w:pPr>
      <w:rPr>
        <w:rFonts w:ascii="Symbol" w:hAnsi="Symbol" w:hint="default"/>
      </w:rPr>
    </w:lvl>
    <w:lvl w:ilvl="7" w:tplc="0D7A3DD2">
      <w:start w:val="1"/>
      <w:numFmt w:val="bullet"/>
      <w:lvlText w:val="o"/>
      <w:lvlJc w:val="left"/>
      <w:pPr>
        <w:ind w:left="5760" w:hanging="360"/>
      </w:pPr>
      <w:rPr>
        <w:rFonts w:ascii="Courier New" w:hAnsi="Courier New" w:hint="default"/>
      </w:rPr>
    </w:lvl>
    <w:lvl w:ilvl="8" w:tplc="28080104">
      <w:start w:val="1"/>
      <w:numFmt w:val="bullet"/>
      <w:lvlText w:val=""/>
      <w:lvlJc w:val="left"/>
      <w:pPr>
        <w:ind w:left="6480" w:hanging="360"/>
      </w:pPr>
      <w:rPr>
        <w:rFonts w:ascii="Wingdings" w:hAnsi="Wingdings" w:hint="default"/>
      </w:rPr>
    </w:lvl>
  </w:abstractNum>
  <w:abstractNum w:abstractNumId="3" w15:restartNumberingAfterBreak="0">
    <w:nsid w:val="1DAF7530"/>
    <w:multiLevelType w:val="hybridMultilevel"/>
    <w:tmpl w:val="F558B3E0"/>
    <w:lvl w:ilvl="0" w:tplc="1ED66ADC">
      <w:start w:val="1"/>
      <w:numFmt w:val="bullet"/>
      <w:lvlText w:val=""/>
      <w:lvlJc w:val="left"/>
      <w:pPr>
        <w:ind w:left="720" w:hanging="360"/>
      </w:pPr>
      <w:rPr>
        <w:rFonts w:ascii="Symbol" w:hAnsi="Symbol" w:hint="default"/>
      </w:rPr>
    </w:lvl>
    <w:lvl w:ilvl="1" w:tplc="1B9C8F84">
      <w:start w:val="1"/>
      <w:numFmt w:val="bullet"/>
      <w:lvlText w:val="o"/>
      <w:lvlJc w:val="left"/>
      <w:pPr>
        <w:ind w:left="1440" w:hanging="360"/>
      </w:pPr>
      <w:rPr>
        <w:rFonts w:ascii="Courier New" w:hAnsi="Courier New" w:hint="default"/>
      </w:rPr>
    </w:lvl>
    <w:lvl w:ilvl="2" w:tplc="6388E83A">
      <w:start w:val="1"/>
      <w:numFmt w:val="bullet"/>
      <w:lvlText w:val=""/>
      <w:lvlJc w:val="left"/>
      <w:pPr>
        <w:ind w:left="2160" w:hanging="360"/>
      </w:pPr>
      <w:rPr>
        <w:rFonts w:ascii="Wingdings" w:hAnsi="Wingdings" w:hint="default"/>
      </w:rPr>
    </w:lvl>
    <w:lvl w:ilvl="3" w:tplc="BBF401BE">
      <w:start w:val="1"/>
      <w:numFmt w:val="bullet"/>
      <w:lvlText w:val=""/>
      <w:lvlJc w:val="left"/>
      <w:pPr>
        <w:ind w:left="2880" w:hanging="360"/>
      </w:pPr>
      <w:rPr>
        <w:rFonts w:ascii="Symbol" w:hAnsi="Symbol" w:hint="default"/>
      </w:rPr>
    </w:lvl>
    <w:lvl w:ilvl="4" w:tplc="30047EB0">
      <w:start w:val="1"/>
      <w:numFmt w:val="bullet"/>
      <w:lvlText w:val="o"/>
      <w:lvlJc w:val="left"/>
      <w:pPr>
        <w:ind w:left="3600" w:hanging="360"/>
      </w:pPr>
      <w:rPr>
        <w:rFonts w:ascii="Courier New" w:hAnsi="Courier New" w:hint="default"/>
      </w:rPr>
    </w:lvl>
    <w:lvl w:ilvl="5" w:tplc="B00C5256">
      <w:start w:val="1"/>
      <w:numFmt w:val="bullet"/>
      <w:lvlText w:val=""/>
      <w:lvlJc w:val="left"/>
      <w:pPr>
        <w:ind w:left="4320" w:hanging="360"/>
      </w:pPr>
      <w:rPr>
        <w:rFonts w:ascii="Wingdings" w:hAnsi="Wingdings" w:hint="default"/>
      </w:rPr>
    </w:lvl>
    <w:lvl w:ilvl="6" w:tplc="314485EA">
      <w:start w:val="1"/>
      <w:numFmt w:val="bullet"/>
      <w:lvlText w:val=""/>
      <w:lvlJc w:val="left"/>
      <w:pPr>
        <w:ind w:left="5040" w:hanging="360"/>
      </w:pPr>
      <w:rPr>
        <w:rFonts w:ascii="Symbol" w:hAnsi="Symbol" w:hint="default"/>
      </w:rPr>
    </w:lvl>
    <w:lvl w:ilvl="7" w:tplc="06762992">
      <w:start w:val="1"/>
      <w:numFmt w:val="bullet"/>
      <w:lvlText w:val="o"/>
      <w:lvlJc w:val="left"/>
      <w:pPr>
        <w:ind w:left="5760" w:hanging="360"/>
      </w:pPr>
      <w:rPr>
        <w:rFonts w:ascii="Courier New" w:hAnsi="Courier New" w:hint="default"/>
      </w:rPr>
    </w:lvl>
    <w:lvl w:ilvl="8" w:tplc="42C28362">
      <w:start w:val="1"/>
      <w:numFmt w:val="bullet"/>
      <w:lvlText w:val=""/>
      <w:lvlJc w:val="left"/>
      <w:pPr>
        <w:ind w:left="6480" w:hanging="360"/>
      </w:pPr>
      <w:rPr>
        <w:rFonts w:ascii="Wingdings" w:hAnsi="Wingdings" w:hint="default"/>
      </w:rPr>
    </w:lvl>
  </w:abstractNum>
  <w:abstractNum w:abstractNumId="4" w15:restartNumberingAfterBreak="0">
    <w:nsid w:val="22FC67F9"/>
    <w:multiLevelType w:val="hybridMultilevel"/>
    <w:tmpl w:val="28D4CC7C"/>
    <w:lvl w:ilvl="0" w:tplc="34E81B1C">
      <w:start w:val="1"/>
      <w:numFmt w:val="bullet"/>
      <w:lvlText w:val=""/>
      <w:lvlJc w:val="left"/>
      <w:pPr>
        <w:ind w:left="720" w:hanging="360"/>
      </w:pPr>
      <w:rPr>
        <w:rFonts w:ascii="Symbol" w:hAnsi="Symbol" w:hint="default"/>
      </w:rPr>
    </w:lvl>
    <w:lvl w:ilvl="1" w:tplc="73E8EE6E">
      <w:start w:val="1"/>
      <w:numFmt w:val="bullet"/>
      <w:lvlText w:val="o"/>
      <w:lvlJc w:val="left"/>
      <w:pPr>
        <w:ind w:left="1440" w:hanging="360"/>
      </w:pPr>
      <w:rPr>
        <w:rFonts w:ascii="Courier New" w:hAnsi="Courier New" w:hint="default"/>
      </w:rPr>
    </w:lvl>
    <w:lvl w:ilvl="2" w:tplc="89DC1F0C">
      <w:start w:val="1"/>
      <w:numFmt w:val="bullet"/>
      <w:lvlText w:val=""/>
      <w:lvlJc w:val="left"/>
      <w:pPr>
        <w:ind w:left="2160" w:hanging="360"/>
      </w:pPr>
      <w:rPr>
        <w:rFonts w:ascii="Wingdings" w:hAnsi="Wingdings" w:hint="default"/>
      </w:rPr>
    </w:lvl>
    <w:lvl w:ilvl="3" w:tplc="6AE8B8BE">
      <w:start w:val="1"/>
      <w:numFmt w:val="bullet"/>
      <w:lvlText w:val=""/>
      <w:lvlJc w:val="left"/>
      <w:pPr>
        <w:ind w:left="2880" w:hanging="360"/>
      </w:pPr>
      <w:rPr>
        <w:rFonts w:ascii="Symbol" w:hAnsi="Symbol" w:hint="default"/>
      </w:rPr>
    </w:lvl>
    <w:lvl w:ilvl="4" w:tplc="E1FC18C6">
      <w:start w:val="1"/>
      <w:numFmt w:val="bullet"/>
      <w:lvlText w:val="o"/>
      <w:lvlJc w:val="left"/>
      <w:pPr>
        <w:ind w:left="3600" w:hanging="360"/>
      </w:pPr>
      <w:rPr>
        <w:rFonts w:ascii="Courier New" w:hAnsi="Courier New" w:hint="default"/>
      </w:rPr>
    </w:lvl>
    <w:lvl w:ilvl="5" w:tplc="BCEE6BFE">
      <w:start w:val="1"/>
      <w:numFmt w:val="bullet"/>
      <w:lvlText w:val=""/>
      <w:lvlJc w:val="left"/>
      <w:pPr>
        <w:ind w:left="4320" w:hanging="360"/>
      </w:pPr>
      <w:rPr>
        <w:rFonts w:ascii="Wingdings" w:hAnsi="Wingdings" w:hint="default"/>
      </w:rPr>
    </w:lvl>
    <w:lvl w:ilvl="6" w:tplc="7EBC6B44">
      <w:start w:val="1"/>
      <w:numFmt w:val="bullet"/>
      <w:lvlText w:val=""/>
      <w:lvlJc w:val="left"/>
      <w:pPr>
        <w:ind w:left="5040" w:hanging="360"/>
      </w:pPr>
      <w:rPr>
        <w:rFonts w:ascii="Symbol" w:hAnsi="Symbol" w:hint="default"/>
      </w:rPr>
    </w:lvl>
    <w:lvl w:ilvl="7" w:tplc="8CB43972">
      <w:start w:val="1"/>
      <w:numFmt w:val="bullet"/>
      <w:lvlText w:val="o"/>
      <w:lvlJc w:val="left"/>
      <w:pPr>
        <w:ind w:left="5760" w:hanging="360"/>
      </w:pPr>
      <w:rPr>
        <w:rFonts w:ascii="Courier New" w:hAnsi="Courier New" w:hint="default"/>
      </w:rPr>
    </w:lvl>
    <w:lvl w:ilvl="8" w:tplc="340AAEC6">
      <w:start w:val="1"/>
      <w:numFmt w:val="bullet"/>
      <w:lvlText w:val=""/>
      <w:lvlJc w:val="left"/>
      <w:pPr>
        <w:ind w:left="6480" w:hanging="360"/>
      </w:pPr>
      <w:rPr>
        <w:rFonts w:ascii="Wingdings" w:hAnsi="Wingdings" w:hint="default"/>
      </w:rPr>
    </w:lvl>
  </w:abstractNum>
  <w:abstractNum w:abstractNumId="5" w15:restartNumberingAfterBreak="0">
    <w:nsid w:val="3B741B89"/>
    <w:multiLevelType w:val="hybridMultilevel"/>
    <w:tmpl w:val="FFFFFFFF"/>
    <w:lvl w:ilvl="0" w:tplc="FE9C550E">
      <w:start w:val="1"/>
      <w:numFmt w:val="bullet"/>
      <w:lvlText w:val=""/>
      <w:lvlJc w:val="left"/>
      <w:pPr>
        <w:ind w:left="720" w:hanging="360"/>
      </w:pPr>
      <w:rPr>
        <w:rFonts w:ascii="Symbol" w:hAnsi="Symbol" w:hint="default"/>
      </w:rPr>
    </w:lvl>
    <w:lvl w:ilvl="1" w:tplc="582CF90E">
      <w:start w:val="1"/>
      <w:numFmt w:val="bullet"/>
      <w:lvlText w:val="o"/>
      <w:lvlJc w:val="left"/>
      <w:pPr>
        <w:ind w:left="1440" w:hanging="360"/>
      </w:pPr>
      <w:rPr>
        <w:rFonts w:ascii="Courier New" w:hAnsi="Courier New" w:hint="default"/>
      </w:rPr>
    </w:lvl>
    <w:lvl w:ilvl="2" w:tplc="299E1A06">
      <w:start w:val="1"/>
      <w:numFmt w:val="bullet"/>
      <w:lvlText w:val=""/>
      <w:lvlJc w:val="left"/>
      <w:pPr>
        <w:ind w:left="2160" w:hanging="360"/>
      </w:pPr>
      <w:rPr>
        <w:rFonts w:ascii="Wingdings" w:hAnsi="Wingdings" w:hint="default"/>
      </w:rPr>
    </w:lvl>
    <w:lvl w:ilvl="3" w:tplc="AF6C3A04">
      <w:start w:val="1"/>
      <w:numFmt w:val="bullet"/>
      <w:lvlText w:val=""/>
      <w:lvlJc w:val="left"/>
      <w:pPr>
        <w:ind w:left="2880" w:hanging="360"/>
      </w:pPr>
      <w:rPr>
        <w:rFonts w:ascii="Symbol" w:hAnsi="Symbol" w:hint="default"/>
      </w:rPr>
    </w:lvl>
    <w:lvl w:ilvl="4" w:tplc="21DC3C2E">
      <w:start w:val="1"/>
      <w:numFmt w:val="bullet"/>
      <w:lvlText w:val="o"/>
      <w:lvlJc w:val="left"/>
      <w:pPr>
        <w:ind w:left="3600" w:hanging="360"/>
      </w:pPr>
      <w:rPr>
        <w:rFonts w:ascii="Courier New" w:hAnsi="Courier New" w:hint="default"/>
      </w:rPr>
    </w:lvl>
    <w:lvl w:ilvl="5" w:tplc="1B526D42">
      <w:start w:val="1"/>
      <w:numFmt w:val="bullet"/>
      <w:lvlText w:val=""/>
      <w:lvlJc w:val="left"/>
      <w:pPr>
        <w:ind w:left="4320" w:hanging="360"/>
      </w:pPr>
      <w:rPr>
        <w:rFonts w:ascii="Wingdings" w:hAnsi="Wingdings" w:hint="default"/>
      </w:rPr>
    </w:lvl>
    <w:lvl w:ilvl="6" w:tplc="1DBAB360">
      <w:start w:val="1"/>
      <w:numFmt w:val="bullet"/>
      <w:lvlText w:val=""/>
      <w:lvlJc w:val="left"/>
      <w:pPr>
        <w:ind w:left="5040" w:hanging="360"/>
      </w:pPr>
      <w:rPr>
        <w:rFonts w:ascii="Symbol" w:hAnsi="Symbol" w:hint="default"/>
      </w:rPr>
    </w:lvl>
    <w:lvl w:ilvl="7" w:tplc="FCCCBEA0">
      <w:start w:val="1"/>
      <w:numFmt w:val="bullet"/>
      <w:lvlText w:val="o"/>
      <w:lvlJc w:val="left"/>
      <w:pPr>
        <w:ind w:left="5760" w:hanging="360"/>
      </w:pPr>
      <w:rPr>
        <w:rFonts w:ascii="Courier New" w:hAnsi="Courier New" w:hint="default"/>
      </w:rPr>
    </w:lvl>
    <w:lvl w:ilvl="8" w:tplc="864A23A2">
      <w:start w:val="1"/>
      <w:numFmt w:val="bullet"/>
      <w:lvlText w:val=""/>
      <w:lvlJc w:val="left"/>
      <w:pPr>
        <w:ind w:left="6480" w:hanging="360"/>
      </w:pPr>
      <w:rPr>
        <w:rFonts w:ascii="Wingdings" w:hAnsi="Wingdings" w:hint="default"/>
      </w:rPr>
    </w:lvl>
  </w:abstractNum>
  <w:abstractNum w:abstractNumId="6" w15:restartNumberingAfterBreak="0">
    <w:nsid w:val="43A67416"/>
    <w:multiLevelType w:val="hybridMultilevel"/>
    <w:tmpl w:val="86DAC76A"/>
    <w:lvl w:ilvl="0" w:tplc="B6CAF306">
      <w:start w:val="1"/>
      <w:numFmt w:val="bullet"/>
      <w:lvlText w:val=""/>
      <w:lvlJc w:val="left"/>
      <w:pPr>
        <w:ind w:left="720" w:hanging="360"/>
      </w:pPr>
      <w:rPr>
        <w:rFonts w:ascii="Symbol" w:hAnsi="Symbol" w:hint="default"/>
      </w:rPr>
    </w:lvl>
    <w:lvl w:ilvl="1" w:tplc="ED78DA4A">
      <w:start w:val="1"/>
      <w:numFmt w:val="bullet"/>
      <w:lvlText w:val="o"/>
      <w:lvlJc w:val="left"/>
      <w:pPr>
        <w:ind w:left="1440" w:hanging="360"/>
      </w:pPr>
      <w:rPr>
        <w:rFonts w:ascii="Courier New" w:hAnsi="Courier New" w:hint="default"/>
      </w:rPr>
    </w:lvl>
    <w:lvl w:ilvl="2" w:tplc="F9F4B2E0">
      <w:start w:val="1"/>
      <w:numFmt w:val="bullet"/>
      <w:lvlText w:val=""/>
      <w:lvlJc w:val="left"/>
      <w:pPr>
        <w:ind w:left="2160" w:hanging="360"/>
      </w:pPr>
      <w:rPr>
        <w:rFonts w:ascii="Wingdings" w:hAnsi="Wingdings" w:hint="default"/>
      </w:rPr>
    </w:lvl>
    <w:lvl w:ilvl="3" w:tplc="AC4EB5D6">
      <w:start w:val="1"/>
      <w:numFmt w:val="bullet"/>
      <w:lvlText w:val=""/>
      <w:lvlJc w:val="left"/>
      <w:pPr>
        <w:ind w:left="2880" w:hanging="360"/>
      </w:pPr>
      <w:rPr>
        <w:rFonts w:ascii="Symbol" w:hAnsi="Symbol" w:hint="default"/>
      </w:rPr>
    </w:lvl>
    <w:lvl w:ilvl="4" w:tplc="54F2265C">
      <w:start w:val="1"/>
      <w:numFmt w:val="bullet"/>
      <w:lvlText w:val="o"/>
      <w:lvlJc w:val="left"/>
      <w:pPr>
        <w:ind w:left="3600" w:hanging="360"/>
      </w:pPr>
      <w:rPr>
        <w:rFonts w:ascii="Courier New" w:hAnsi="Courier New" w:hint="default"/>
      </w:rPr>
    </w:lvl>
    <w:lvl w:ilvl="5" w:tplc="F68E2A52">
      <w:start w:val="1"/>
      <w:numFmt w:val="bullet"/>
      <w:lvlText w:val=""/>
      <w:lvlJc w:val="left"/>
      <w:pPr>
        <w:ind w:left="4320" w:hanging="360"/>
      </w:pPr>
      <w:rPr>
        <w:rFonts w:ascii="Wingdings" w:hAnsi="Wingdings" w:hint="default"/>
      </w:rPr>
    </w:lvl>
    <w:lvl w:ilvl="6" w:tplc="E1D694D4">
      <w:start w:val="1"/>
      <w:numFmt w:val="bullet"/>
      <w:lvlText w:val=""/>
      <w:lvlJc w:val="left"/>
      <w:pPr>
        <w:ind w:left="5040" w:hanging="360"/>
      </w:pPr>
      <w:rPr>
        <w:rFonts w:ascii="Symbol" w:hAnsi="Symbol" w:hint="default"/>
      </w:rPr>
    </w:lvl>
    <w:lvl w:ilvl="7" w:tplc="FADED6E0">
      <w:start w:val="1"/>
      <w:numFmt w:val="bullet"/>
      <w:lvlText w:val="o"/>
      <w:lvlJc w:val="left"/>
      <w:pPr>
        <w:ind w:left="5760" w:hanging="360"/>
      </w:pPr>
      <w:rPr>
        <w:rFonts w:ascii="Courier New" w:hAnsi="Courier New" w:hint="default"/>
      </w:rPr>
    </w:lvl>
    <w:lvl w:ilvl="8" w:tplc="FFB689F6">
      <w:start w:val="1"/>
      <w:numFmt w:val="bullet"/>
      <w:lvlText w:val=""/>
      <w:lvlJc w:val="left"/>
      <w:pPr>
        <w:ind w:left="6480" w:hanging="360"/>
      </w:pPr>
      <w:rPr>
        <w:rFonts w:ascii="Wingdings" w:hAnsi="Wingdings" w:hint="default"/>
      </w:rPr>
    </w:lvl>
  </w:abstractNum>
  <w:abstractNum w:abstractNumId="7" w15:restartNumberingAfterBreak="0">
    <w:nsid w:val="4A5A2E8F"/>
    <w:multiLevelType w:val="hybridMultilevel"/>
    <w:tmpl w:val="FFFFFFFF"/>
    <w:lvl w:ilvl="0" w:tplc="A0FA35F8">
      <w:start w:val="1"/>
      <w:numFmt w:val="bullet"/>
      <w:lvlText w:val=""/>
      <w:lvlJc w:val="left"/>
      <w:pPr>
        <w:ind w:left="720" w:hanging="360"/>
      </w:pPr>
      <w:rPr>
        <w:rFonts w:ascii="Symbol" w:hAnsi="Symbol" w:hint="default"/>
      </w:rPr>
    </w:lvl>
    <w:lvl w:ilvl="1" w:tplc="CEBCB38C">
      <w:start w:val="1"/>
      <w:numFmt w:val="bullet"/>
      <w:lvlText w:val="o"/>
      <w:lvlJc w:val="left"/>
      <w:pPr>
        <w:ind w:left="1440" w:hanging="360"/>
      </w:pPr>
      <w:rPr>
        <w:rFonts w:ascii="Courier New" w:hAnsi="Courier New" w:hint="default"/>
      </w:rPr>
    </w:lvl>
    <w:lvl w:ilvl="2" w:tplc="A2A87E38">
      <w:start w:val="1"/>
      <w:numFmt w:val="bullet"/>
      <w:lvlText w:val=""/>
      <w:lvlJc w:val="left"/>
      <w:pPr>
        <w:ind w:left="2160" w:hanging="360"/>
      </w:pPr>
      <w:rPr>
        <w:rFonts w:ascii="Wingdings" w:hAnsi="Wingdings" w:hint="default"/>
      </w:rPr>
    </w:lvl>
    <w:lvl w:ilvl="3" w:tplc="C870072E">
      <w:start w:val="1"/>
      <w:numFmt w:val="bullet"/>
      <w:lvlText w:val=""/>
      <w:lvlJc w:val="left"/>
      <w:pPr>
        <w:ind w:left="2880" w:hanging="360"/>
      </w:pPr>
      <w:rPr>
        <w:rFonts w:ascii="Symbol" w:hAnsi="Symbol" w:hint="default"/>
      </w:rPr>
    </w:lvl>
    <w:lvl w:ilvl="4" w:tplc="D384054A">
      <w:start w:val="1"/>
      <w:numFmt w:val="bullet"/>
      <w:lvlText w:val="o"/>
      <w:lvlJc w:val="left"/>
      <w:pPr>
        <w:ind w:left="3600" w:hanging="360"/>
      </w:pPr>
      <w:rPr>
        <w:rFonts w:ascii="Courier New" w:hAnsi="Courier New" w:hint="default"/>
      </w:rPr>
    </w:lvl>
    <w:lvl w:ilvl="5" w:tplc="6ABAD70C">
      <w:start w:val="1"/>
      <w:numFmt w:val="bullet"/>
      <w:lvlText w:val=""/>
      <w:lvlJc w:val="left"/>
      <w:pPr>
        <w:ind w:left="4320" w:hanging="360"/>
      </w:pPr>
      <w:rPr>
        <w:rFonts w:ascii="Wingdings" w:hAnsi="Wingdings" w:hint="default"/>
      </w:rPr>
    </w:lvl>
    <w:lvl w:ilvl="6" w:tplc="72A0E7EC">
      <w:start w:val="1"/>
      <w:numFmt w:val="bullet"/>
      <w:lvlText w:val=""/>
      <w:lvlJc w:val="left"/>
      <w:pPr>
        <w:ind w:left="5040" w:hanging="360"/>
      </w:pPr>
      <w:rPr>
        <w:rFonts w:ascii="Symbol" w:hAnsi="Symbol" w:hint="default"/>
      </w:rPr>
    </w:lvl>
    <w:lvl w:ilvl="7" w:tplc="F50091B8">
      <w:start w:val="1"/>
      <w:numFmt w:val="bullet"/>
      <w:lvlText w:val="o"/>
      <w:lvlJc w:val="left"/>
      <w:pPr>
        <w:ind w:left="5760" w:hanging="360"/>
      </w:pPr>
      <w:rPr>
        <w:rFonts w:ascii="Courier New" w:hAnsi="Courier New" w:hint="default"/>
      </w:rPr>
    </w:lvl>
    <w:lvl w:ilvl="8" w:tplc="B106D99E">
      <w:start w:val="1"/>
      <w:numFmt w:val="bullet"/>
      <w:lvlText w:val=""/>
      <w:lvlJc w:val="left"/>
      <w:pPr>
        <w:ind w:left="6480" w:hanging="360"/>
      </w:pPr>
      <w:rPr>
        <w:rFonts w:ascii="Wingdings" w:hAnsi="Wingdings" w:hint="default"/>
      </w:rPr>
    </w:lvl>
  </w:abstractNum>
  <w:num w:numId="1">
    <w:abstractNumId w:val="4"/>
  </w:num>
  <w:num w:numId="2">
    <w:abstractNumId w:val="6"/>
  </w:num>
  <w:num w:numId="3">
    <w:abstractNumId w:val="3"/>
  </w:num>
  <w:num w:numId="4">
    <w:abstractNumId w:val="1"/>
  </w:num>
  <w:num w:numId="5">
    <w:abstractNumId w:val="0"/>
  </w:num>
  <w:num w:numId="6">
    <w:abstractNumId w:val="5"/>
  </w:num>
  <w:num w:numId="7">
    <w:abstractNumId w:val="2"/>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6C52"/>
    <w:rsid w:val="00002798"/>
    <w:rsid w:val="00003387"/>
    <w:rsid w:val="000075FD"/>
    <w:rsid w:val="00007915"/>
    <w:rsid w:val="000133FF"/>
    <w:rsid w:val="00017B1C"/>
    <w:rsid w:val="0002315C"/>
    <w:rsid w:val="00024BE3"/>
    <w:rsid w:val="00044173"/>
    <w:rsid w:val="00050E30"/>
    <w:rsid w:val="00060791"/>
    <w:rsid w:val="000643C0"/>
    <w:rsid w:val="000669C6"/>
    <w:rsid w:val="00066D2A"/>
    <w:rsid w:val="00076AAD"/>
    <w:rsid w:val="00080A61"/>
    <w:rsid w:val="00081ACE"/>
    <w:rsid w:val="000B15B2"/>
    <w:rsid w:val="000B2FA8"/>
    <w:rsid w:val="000C0B9C"/>
    <w:rsid w:val="000F27BC"/>
    <w:rsid w:val="00100C0E"/>
    <w:rsid w:val="00102B69"/>
    <w:rsid w:val="00107E69"/>
    <w:rsid w:val="00113632"/>
    <w:rsid w:val="00121F95"/>
    <w:rsid w:val="00136AC2"/>
    <w:rsid w:val="001383AA"/>
    <w:rsid w:val="00140B67"/>
    <w:rsid w:val="00146412"/>
    <w:rsid w:val="00146A81"/>
    <w:rsid w:val="0014FCF9"/>
    <w:rsid w:val="00154107"/>
    <w:rsid w:val="0015413B"/>
    <w:rsid w:val="0016442F"/>
    <w:rsid w:val="00175D65"/>
    <w:rsid w:val="00184E88"/>
    <w:rsid w:val="001927CB"/>
    <w:rsid w:val="001D0AA3"/>
    <w:rsid w:val="001D51BB"/>
    <w:rsid w:val="001D54B8"/>
    <w:rsid w:val="001D5FDB"/>
    <w:rsid w:val="001E663E"/>
    <w:rsid w:val="00201A63"/>
    <w:rsid w:val="00211363"/>
    <w:rsid w:val="00227835"/>
    <w:rsid w:val="002334D4"/>
    <w:rsid w:val="0023570E"/>
    <w:rsid w:val="00237FA4"/>
    <w:rsid w:val="00242DE6"/>
    <w:rsid w:val="0024731D"/>
    <w:rsid w:val="002474B5"/>
    <w:rsid w:val="00255C32"/>
    <w:rsid w:val="002674F1"/>
    <w:rsid w:val="002777A4"/>
    <w:rsid w:val="00280B8A"/>
    <w:rsid w:val="00280FB3"/>
    <w:rsid w:val="0028EE8D"/>
    <w:rsid w:val="002A43E8"/>
    <w:rsid w:val="002A4BC2"/>
    <w:rsid w:val="002B0C00"/>
    <w:rsid w:val="002F68BD"/>
    <w:rsid w:val="00304B0B"/>
    <w:rsid w:val="00305CEC"/>
    <w:rsid w:val="00314533"/>
    <w:rsid w:val="00315424"/>
    <w:rsid w:val="00321C4D"/>
    <w:rsid w:val="0034646B"/>
    <w:rsid w:val="00353F51"/>
    <w:rsid w:val="00367C6D"/>
    <w:rsid w:val="00385612"/>
    <w:rsid w:val="003A02A3"/>
    <w:rsid w:val="003A0F9D"/>
    <w:rsid w:val="003A33F0"/>
    <w:rsid w:val="003A56DB"/>
    <w:rsid w:val="003B6012"/>
    <w:rsid w:val="003BAABC"/>
    <w:rsid w:val="003D5FB7"/>
    <w:rsid w:val="003E1FD6"/>
    <w:rsid w:val="003E757D"/>
    <w:rsid w:val="00409F9B"/>
    <w:rsid w:val="00411AFC"/>
    <w:rsid w:val="0041281B"/>
    <w:rsid w:val="00420577"/>
    <w:rsid w:val="0042240E"/>
    <w:rsid w:val="0044197F"/>
    <w:rsid w:val="00445C50"/>
    <w:rsid w:val="00452C84"/>
    <w:rsid w:val="00454E38"/>
    <w:rsid w:val="00455362"/>
    <w:rsid w:val="00463196"/>
    <w:rsid w:val="00486458"/>
    <w:rsid w:val="00493557"/>
    <w:rsid w:val="004B3410"/>
    <w:rsid w:val="004D2D03"/>
    <w:rsid w:val="004D5EE2"/>
    <w:rsid w:val="004F28AB"/>
    <w:rsid w:val="004F2CF2"/>
    <w:rsid w:val="004F633A"/>
    <w:rsid w:val="005034AF"/>
    <w:rsid w:val="00513651"/>
    <w:rsid w:val="00521F30"/>
    <w:rsid w:val="00555714"/>
    <w:rsid w:val="00560CC1"/>
    <w:rsid w:val="00597F17"/>
    <w:rsid w:val="005B4501"/>
    <w:rsid w:val="005D049B"/>
    <w:rsid w:val="005D10FD"/>
    <w:rsid w:val="005E018E"/>
    <w:rsid w:val="005F6364"/>
    <w:rsid w:val="006127A0"/>
    <w:rsid w:val="0064097D"/>
    <w:rsid w:val="006557CB"/>
    <w:rsid w:val="006637A4"/>
    <w:rsid w:val="00667723"/>
    <w:rsid w:val="006726D0"/>
    <w:rsid w:val="00674753"/>
    <w:rsid w:val="0068336B"/>
    <w:rsid w:val="00693CD8"/>
    <w:rsid w:val="006C3D4A"/>
    <w:rsid w:val="006D15BA"/>
    <w:rsid w:val="006D3ABA"/>
    <w:rsid w:val="006E7B6F"/>
    <w:rsid w:val="006F7802"/>
    <w:rsid w:val="0070746B"/>
    <w:rsid w:val="007122F5"/>
    <w:rsid w:val="007160D1"/>
    <w:rsid w:val="00720D5A"/>
    <w:rsid w:val="007254D8"/>
    <w:rsid w:val="00736BF0"/>
    <w:rsid w:val="00746F64"/>
    <w:rsid w:val="007474AC"/>
    <w:rsid w:val="007623BA"/>
    <w:rsid w:val="00763F31"/>
    <w:rsid w:val="00770794"/>
    <w:rsid w:val="00787839"/>
    <w:rsid w:val="00793B73"/>
    <w:rsid w:val="007A47D2"/>
    <w:rsid w:val="007D6662"/>
    <w:rsid w:val="00803FD5"/>
    <w:rsid w:val="00814BD1"/>
    <w:rsid w:val="0082465C"/>
    <w:rsid w:val="0083135A"/>
    <w:rsid w:val="008709AE"/>
    <w:rsid w:val="00874883"/>
    <w:rsid w:val="00882EBF"/>
    <w:rsid w:val="008A16D9"/>
    <w:rsid w:val="008A6C2C"/>
    <w:rsid w:val="008E527F"/>
    <w:rsid w:val="00905283"/>
    <w:rsid w:val="00912CC4"/>
    <w:rsid w:val="00920286"/>
    <w:rsid w:val="00941207"/>
    <w:rsid w:val="009601A1"/>
    <w:rsid w:val="00965569"/>
    <w:rsid w:val="009A4385"/>
    <w:rsid w:val="009C3329"/>
    <w:rsid w:val="009D3775"/>
    <w:rsid w:val="00A271C9"/>
    <w:rsid w:val="00A31171"/>
    <w:rsid w:val="00A43D7A"/>
    <w:rsid w:val="00A52067"/>
    <w:rsid w:val="00A529EB"/>
    <w:rsid w:val="00A62972"/>
    <w:rsid w:val="00A7272D"/>
    <w:rsid w:val="00A742B9"/>
    <w:rsid w:val="00A7473C"/>
    <w:rsid w:val="00A84808"/>
    <w:rsid w:val="00A85D2F"/>
    <w:rsid w:val="00A871A7"/>
    <w:rsid w:val="00A8742C"/>
    <w:rsid w:val="00A93233"/>
    <w:rsid w:val="00AA341D"/>
    <w:rsid w:val="00AA3DFC"/>
    <w:rsid w:val="00AA6A44"/>
    <w:rsid w:val="00AC15D8"/>
    <w:rsid w:val="00AC43B7"/>
    <w:rsid w:val="00AE5D08"/>
    <w:rsid w:val="00AF3F38"/>
    <w:rsid w:val="00B10332"/>
    <w:rsid w:val="00B14D66"/>
    <w:rsid w:val="00B46C0E"/>
    <w:rsid w:val="00B482C7"/>
    <w:rsid w:val="00B53B98"/>
    <w:rsid w:val="00B87C78"/>
    <w:rsid w:val="00BA2DB7"/>
    <w:rsid w:val="00BA3C20"/>
    <w:rsid w:val="00BC13E6"/>
    <w:rsid w:val="00BC5235"/>
    <w:rsid w:val="00BD5A68"/>
    <w:rsid w:val="00BE343C"/>
    <w:rsid w:val="00BE3698"/>
    <w:rsid w:val="00BF25D2"/>
    <w:rsid w:val="00C04786"/>
    <w:rsid w:val="00C048BE"/>
    <w:rsid w:val="00C12CB1"/>
    <w:rsid w:val="00C17924"/>
    <w:rsid w:val="00C26360"/>
    <w:rsid w:val="00C263F2"/>
    <w:rsid w:val="00C3380D"/>
    <w:rsid w:val="00C4751F"/>
    <w:rsid w:val="00C4784B"/>
    <w:rsid w:val="00C5482D"/>
    <w:rsid w:val="00C5484E"/>
    <w:rsid w:val="00C54EA3"/>
    <w:rsid w:val="00C76E35"/>
    <w:rsid w:val="00C948E0"/>
    <w:rsid w:val="00CC0A1F"/>
    <w:rsid w:val="00CC6BF8"/>
    <w:rsid w:val="00CE1D16"/>
    <w:rsid w:val="00CF23BB"/>
    <w:rsid w:val="00D01662"/>
    <w:rsid w:val="00D03063"/>
    <w:rsid w:val="00D05BE0"/>
    <w:rsid w:val="00D25997"/>
    <w:rsid w:val="00D51045"/>
    <w:rsid w:val="00D602A8"/>
    <w:rsid w:val="00D63A60"/>
    <w:rsid w:val="00D664F6"/>
    <w:rsid w:val="00D7B41F"/>
    <w:rsid w:val="00D8105D"/>
    <w:rsid w:val="00D82B24"/>
    <w:rsid w:val="00DA4C3D"/>
    <w:rsid w:val="00DA59AF"/>
    <w:rsid w:val="00DA7A3D"/>
    <w:rsid w:val="00DB4D12"/>
    <w:rsid w:val="00DD45C7"/>
    <w:rsid w:val="00DE4A9C"/>
    <w:rsid w:val="00DF1EEE"/>
    <w:rsid w:val="00DFFED7"/>
    <w:rsid w:val="00E16C52"/>
    <w:rsid w:val="00E25B96"/>
    <w:rsid w:val="00E33742"/>
    <w:rsid w:val="00E33D37"/>
    <w:rsid w:val="00E543D4"/>
    <w:rsid w:val="00E97F36"/>
    <w:rsid w:val="00EA6448"/>
    <w:rsid w:val="00EB5564"/>
    <w:rsid w:val="00EC2150"/>
    <w:rsid w:val="00EC425C"/>
    <w:rsid w:val="00EE1AD3"/>
    <w:rsid w:val="00EF1F44"/>
    <w:rsid w:val="00F147F5"/>
    <w:rsid w:val="00F23996"/>
    <w:rsid w:val="00F25A03"/>
    <w:rsid w:val="00F330EE"/>
    <w:rsid w:val="00F36842"/>
    <w:rsid w:val="00F37AC5"/>
    <w:rsid w:val="00F40C81"/>
    <w:rsid w:val="00F41AFE"/>
    <w:rsid w:val="00F75E7D"/>
    <w:rsid w:val="00F85B39"/>
    <w:rsid w:val="00F96FA9"/>
    <w:rsid w:val="00F973FE"/>
    <w:rsid w:val="00FA78BC"/>
    <w:rsid w:val="00FB360B"/>
    <w:rsid w:val="00FC3EAC"/>
    <w:rsid w:val="00FE0875"/>
    <w:rsid w:val="00FE2998"/>
    <w:rsid w:val="00FF7F17"/>
    <w:rsid w:val="0106DEC2"/>
    <w:rsid w:val="010D20FE"/>
    <w:rsid w:val="01557B3E"/>
    <w:rsid w:val="016844DC"/>
    <w:rsid w:val="0176C5E5"/>
    <w:rsid w:val="01850341"/>
    <w:rsid w:val="019D9542"/>
    <w:rsid w:val="01AD7A32"/>
    <w:rsid w:val="01BBB94F"/>
    <w:rsid w:val="01CD6585"/>
    <w:rsid w:val="01D5FCB6"/>
    <w:rsid w:val="01DEB12C"/>
    <w:rsid w:val="01DEB43B"/>
    <w:rsid w:val="020BACEF"/>
    <w:rsid w:val="0222E28E"/>
    <w:rsid w:val="0229F64C"/>
    <w:rsid w:val="025AE570"/>
    <w:rsid w:val="0269AC69"/>
    <w:rsid w:val="029CF483"/>
    <w:rsid w:val="02A2390C"/>
    <w:rsid w:val="02A95433"/>
    <w:rsid w:val="02A95606"/>
    <w:rsid w:val="02B98DE7"/>
    <w:rsid w:val="02C3FBCF"/>
    <w:rsid w:val="02CB0425"/>
    <w:rsid w:val="02D13EF7"/>
    <w:rsid w:val="02DCBC0D"/>
    <w:rsid w:val="02E81627"/>
    <w:rsid w:val="031DAED2"/>
    <w:rsid w:val="0330CD2A"/>
    <w:rsid w:val="03319925"/>
    <w:rsid w:val="03366574"/>
    <w:rsid w:val="03555AF4"/>
    <w:rsid w:val="03671EA4"/>
    <w:rsid w:val="0384DBA8"/>
    <w:rsid w:val="038A8AB4"/>
    <w:rsid w:val="039B9B31"/>
    <w:rsid w:val="03A10D92"/>
    <w:rsid w:val="03C4A0C1"/>
    <w:rsid w:val="03D4814D"/>
    <w:rsid w:val="0411CB1A"/>
    <w:rsid w:val="041A3FCB"/>
    <w:rsid w:val="0420E19F"/>
    <w:rsid w:val="0441CA9D"/>
    <w:rsid w:val="049314C5"/>
    <w:rsid w:val="04BE25B6"/>
    <w:rsid w:val="04E2E4F6"/>
    <w:rsid w:val="052EF8FE"/>
    <w:rsid w:val="05315517"/>
    <w:rsid w:val="058B2189"/>
    <w:rsid w:val="05D7E843"/>
    <w:rsid w:val="05EF3CC0"/>
    <w:rsid w:val="05F03BBF"/>
    <w:rsid w:val="05F1CEBA"/>
    <w:rsid w:val="0612E7D5"/>
    <w:rsid w:val="062F69BC"/>
    <w:rsid w:val="0631AA9A"/>
    <w:rsid w:val="063A7159"/>
    <w:rsid w:val="0648BD74"/>
    <w:rsid w:val="065F8CEE"/>
    <w:rsid w:val="0669696A"/>
    <w:rsid w:val="0680D1B4"/>
    <w:rsid w:val="0687C298"/>
    <w:rsid w:val="06B4FCE2"/>
    <w:rsid w:val="06C9F439"/>
    <w:rsid w:val="06F40702"/>
    <w:rsid w:val="071098F0"/>
    <w:rsid w:val="0748C98B"/>
    <w:rsid w:val="07502B84"/>
    <w:rsid w:val="0755C052"/>
    <w:rsid w:val="07589EC8"/>
    <w:rsid w:val="0760B1E9"/>
    <w:rsid w:val="0765F132"/>
    <w:rsid w:val="077AAD63"/>
    <w:rsid w:val="077C0AD1"/>
    <w:rsid w:val="07A47988"/>
    <w:rsid w:val="07B19D6C"/>
    <w:rsid w:val="07B49682"/>
    <w:rsid w:val="07BC6305"/>
    <w:rsid w:val="07BEEEBB"/>
    <w:rsid w:val="07E4B2B5"/>
    <w:rsid w:val="082074EC"/>
    <w:rsid w:val="083269B3"/>
    <w:rsid w:val="086BE06A"/>
    <w:rsid w:val="0870C4CB"/>
    <w:rsid w:val="089FF476"/>
    <w:rsid w:val="08ADC634"/>
    <w:rsid w:val="08BB01A9"/>
    <w:rsid w:val="08CB57CF"/>
    <w:rsid w:val="08DFD231"/>
    <w:rsid w:val="08F7723E"/>
    <w:rsid w:val="08FEB077"/>
    <w:rsid w:val="0901DE8C"/>
    <w:rsid w:val="090A59E9"/>
    <w:rsid w:val="0919B615"/>
    <w:rsid w:val="0923EBDA"/>
    <w:rsid w:val="09333D53"/>
    <w:rsid w:val="0943B03F"/>
    <w:rsid w:val="09624F5D"/>
    <w:rsid w:val="0964B30C"/>
    <w:rsid w:val="098D8F51"/>
    <w:rsid w:val="098F4347"/>
    <w:rsid w:val="0999A6FA"/>
    <w:rsid w:val="099C9E11"/>
    <w:rsid w:val="099F4102"/>
    <w:rsid w:val="09DEC527"/>
    <w:rsid w:val="09E6125C"/>
    <w:rsid w:val="09F91DD4"/>
    <w:rsid w:val="0A05CCAB"/>
    <w:rsid w:val="0A06CF50"/>
    <w:rsid w:val="0A09FEF6"/>
    <w:rsid w:val="0A0D32DC"/>
    <w:rsid w:val="0A17F3A4"/>
    <w:rsid w:val="0A1E0806"/>
    <w:rsid w:val="0A208FFC"/>
    <w:rsid w:val="0A2C6BD0"/>
    <w:rsid w:val="0A393A7A"/>
    <w:rsid w:val="0A453476"/>
    <w:rsid w:val="0A64CB24"/>
    <w:rsid w:val="0A7144BC"/>
    <w:rsid w:val="0A7371F6"/>
    <w:rsid w:val="0A84DAB3"/>
    <w:rsid w:val="0A914C6F"/>
    <w:rsid w:val="0A98A33E"/>
    <w:rsid w:val="0AA7265C"/>
    <w:rsid w:val="0AA986CB"/>
    <w:rsid w:val="0AC8B645"/>
    <w:rsid w:val="0ACCD394"/>
    <w:rsid w:val="0ACDFD6D"/>
    <w:rsid w:val="0AFF43B9"/>
    <w:rsid w:val="0B00A063"/>
    <w:rsid w:val="0B05533A"/>
    <w:rsid w:val="0B1C4D64"/>
    <w:rsid w:val="0B301D64"/>
    <w:rsid w:val="0B727D03"/>
    <w:rsid w:val="0B90DA77"/>
    <w:rsid w:val="0BA97208"/>
    <w:rsid w:val="0BAE303E"/>
    <w:rsid w:val="0BEA396B"/>
    <w:rsid w:val="0BEFC6B3"/>
    <w:rsid w:val="0C000868"/>
    <w:rsid w:val="0C0C3360"/>
    <w:rsid w:val="0C249571"/>
    <w:rsid w:val="0C3BEDFE"/>
    <w:rsid w:val="0C4924E4"/>
    <w:rsid w:val="0C5A0976"/>
    <w:rsid w:val="0C5BEC56"/>
    <w:rsid w:val="0CB35DA9"/>
    <w:rsid w:val="0CBF48AA"/>
    <w:rsid w:val="0CC2FDA0"/>
    <w:rsid w:val="0CC68E12"/>
    <w:rsid w:val="0CCB17C5"/>
    <w:rsid w:val="0CE6B7EE"/>
    <w:rsid w:val="0D2D23C7"/>
    <w:rsid w:val="0D49E767"/>
    <w:rsid w:val="0D4CB1D6"/>
    <w:rsid w:val="0D74CAE4"/>
    <w:rsid w:val="0D790C8A"/>
    <w:rsid w:val="0D7BDF56"/>
    <w:rsid w:val="0D90600D"/>
    <w:rsid w:val="0DAADD6D"/>
    <w:rsid w:val="0DB6164F"/>
    <w:rsid w:val="0DBF8A7E"/>
    <w:rsid w:val="0DCB63FF"/>
    <w:rsid w:val="0DEA7BD7"/>
    <w:rsid w:val="0DFA4F6A"/>
    <w:rsid w:val="0DFB8A93"/>
    <w:rsid w:val="0DFEFEF8"/>
    <w:rsid w:val="0E14308A"/>
    <w:rsid w:val="0E24C2CF"/>
    <w:rsid w:val="0E2AE157"/>
    <w:rsid w:val="0E3F34A7"/>
    <w:rsid w:val="0E49A487"/>
    <w:rsid w:val="0E67246C"/>
    <w:rsid w:val="0E68F22B"/>
    <w:rsid w:val="0E691335"/>
    <w:rsid w:val="0E78E6CB"/>
    <w:rsid w:val="0E914C0F"/>
    <w:rsid w:val="0EB5CB99"/>
    <w:rsid w:val="0EE32BBE"/>
    <w:rsid w:val="0EFA69F3"/>
    <w:rsid w:val="0F0EF24C"/>
    <w:rsid w:val="0F15FBA2"/>
    <w:rsid w:val="0F3AEAA0"/>
    <w:rsid w:val="0F4BC56C"/>
    <w:rsid w:val="0F54C3C2"/>
    <w:rsid w:val="0F598887"/>
    <w:rsid w:val="0F5EB4D0"/>
    <w:rsid w:val="0F7F7572"/>
    <w:rsid w:val="0F88DD29"/>
    <w:rsid w:val="0F89130B"/>
    <w:rsid w:val="0F9D2BB5"/>
    <w:rsid w:val="0FA1FDDE"/>
    <w:rsid w:val="0FAA8131"/>
    <w:rsid w:val="0FB7EB6C"/>
    <w:rsid w:val="0FDA4CCD"/>
    <w:rsid w:val="0FEA43A1"/>
    <w:rsid w:val="0FF46B92"/>
    <w:rsid w:val="103C9ADB"/>
    <w:rsid w:val="1078D47B"/>
    <w:rsid w:val="109D2488"/>
    <w:rsid w:val="10A9C817"/>
    <w:rsid w:val="10AD734C"/>
    <w:rsid w:val="10DE073B"/>
    <w:rsid w:val="10E13BD5"/>
    <w:rsid w:val="10F10A49"/>
    <w:rsid w:val="110A1DD4"/>
    <w:rsid w:val="1117907E"/>
    <w:rsid w:val="11366C19"/>
    <w:rsid w:val="1151B9E6"/>
    <w:rsid w:val="116AF24F"/>
    <w:rsid w:val="1183E437"/>
    <w:rsid w:val="118D61E4"/>
    <w:rsid w:val="1192226B"/>
    <w:rsid w:val="1195519D"/>
    <w:rsid w:val="1196E6BC"/>
    <w:rsid w:val="11A11223"/>
    <w:rsid w:val="11AF096D"/>
    <w:rsid w:val="11BF455F"/>
    <w:rsid w:val="11C881EC"/>
    <w:rsid w:val="11F0329F"/>
    <w:rsid w:val="1206CCC4"/>
    <w:rsid w:val="121926DB"/>
    <w:rsid w:val="123C218A"/>
    <w:rsid w:val="123D4547"/>
    <w:rsid w:val="1277C371"/>
    <w:rsid w:val="129D1952"/>
    <w:rsid w:val="12A2BBF6"/>
    <w:rsid w:val="12A4B57A"/>
    <w:rsid w:val="12CBFE6F"/>
    <w:rsid w:val="12D5D413"/>
    <w:rsid w:val="12D87BAB"/>
    <w:rsid w:val="1301707D"/>
    <w:rsid w:val="13076B99"/>
    <w:rsid w:val="130854F1"/>
    <w:rsid w:val="13293080"/>
    <w:rsid w:val="133E5E8D"/>
    <w:rsid w:val="1342DBE9"/>
    <w:rsid w:val="134AFB42"/>
    <w:rsid w:val="13536F98"/>
    <w:rsid w:val="13539A65"/>
    <w:rsid w:val="1363EC58"/>
    <w:rsid w:val="136EF633"/>
    <w:rsid w:val="137C7369"/>
    <w:rsid w:val="1392A8CC"/>
    <w:rsid w:val="13AB6668"/>
    <w:rsid w:val="13B90A15"/>
    <w:rsid w:val="13C3775F"/>
    <w:rsid w:val="13E11184"/>
    <w:rsid w:val="13E95E96"/>
    <w:rsid w:val="140BD943"/>
    <w:rsid w:val="141AE463"/>
    <w:rsid w:val="1420A6F4"/>
    <w:rsid w:val="1425C74C"/>
    <w:rsid w:val="1427A7DA"/>
    <w:rsid w:val="1427AABF"/>
    <w:rsid w:val="143275C7"/>
    <w:rsid w:val="14395513"/>
    <w:rsid w:val="144C331C"/>
    <w:rsid w:val="1477B659"/>
    <w:rsid w:val="149C6892"/>
    <w:rsid w:val="14A110E5"/>
    <w:rsid w:val="14B47FA8"/>
    <w:rsid w:val="14CDB132"/>
    <w:rsid w:val="14D95753"/>
    <w:rsid w:val="14F1B674"/>
    <w:rsid w:val="1503579F"/>
    <w:rsid w:val="15182148"/>
    <w:rsid w:val="154C83E9"/>
    <w:rsid w:val="1571A4E7"/>
    <w:rsid w:val="1576002E"/>
    <w:rsid w:val="15992FCA"/>
    <w:rsid w:val="15ADDDB4"/>
    <w:rsid w:val="15E63DE7"/>
    <w:rsid w:val="16043D53"/>
    <w:rsid w:val="161070A8"/>
    <w:rsid w:val="1614C468"/>
    <w:rsid w:val="1624233F"/>
    <w:rsid w:val="1642C3FE"/>
    <w:rsid w:val="1666B872"/>
    <w:rsid w:val="168B9DF5"/>
    <w:rsid w:val="1694F77B"/>
    <w:rsid w:val="169FF249"/>
    <w:rsid w:val="16AC0A0E"/>
    <w:rsid w:val="16B7C841"/>
    <w:rsid w:val="16E0F535"/>
    <w:rsid w:val="16EB492A"/>
    <w:rsid w:val="1722A4D3"/>
    <w:rsid w:val="172E3A30"/>
    <w:rsid w:val="17680E6F"/>
    <w:rsid w:val="177DAB75"/>
    <w:rsid w:val="178E85B1"/>
    <w:rsid w:val="1796D664"/>
    <w:rsid w:val="17B32340"/>
    <w:rsid w:val="17B89147"/>
    <w:rsid w:val="17D5A306"/>
    <w:rsid w:val="17E67FD5"/>
    <w:rsid w:val="17E8A719"/>
    <w:rsid w:val="18221229"/>
    <w:rsid w:val="1842F60B"/>
    <w:rsid w:val="18663D6C"/>
    <w:rsid w:val="1879406A"/>
    <w:rsid w:val="1885327C"/>
    <w:rsid w:val="18996BB2"/>
    <w:rsid w:val="18A74C8C"/>
    <w:rsid w:val="18B7050B"/>
    <w:rsid w:val="18D683FE"/>
    <w:rsid w:val="18E02380"/>
    <w:rsid w:val="19071AA7"/>
    <w:rsid w:val="19074E5F"/>
    <w:rsid w:val="195C1745"/>
    <w:rsid w:val="199C161F"/>
    <w:rsid w:val="199CA664"/>
    <w:rsid w:val="19A51C60"/>
    <w:rsid w:val="19AF6A29"/>
    <w:rsid w:val="19C7E455"/>
    <w:rsid w:val="19DCB991"/>
    <w:rsid w:val="19E10C11"/>
    <w:rsid w:val="19FF91E4"/>
    <w:rsid w:val="1A3283B3"/>
    <w:rsid w:val="1A33FF04"/>
    <w:rsid w:val="1A56ADBB"/>
    <w:rsid w:val="1A80B00D"/>
    <w:rsid w:val="1A8C22E9"/>
    <w:rsid w:val="1AC6CAF2"/>
    <w:rsid w:val="1ACA25F5"/>
    <w:rsid w:val="1AF4B180"/>
    <w:rsid w:val="1B045E1D"/>
    <w:rsid w:val="1B2D217D"/>
    <w:rsid w:val="1B3AD664"/>
    <w:rsid w:val="1B4DEDCE"/>
    <w:rsid w:val="1B5AF82F"/>
    <w:rsid w:val="1B602F09"/>
    <w:rsid w:val="1B6FA4C6"/>
    <w:rsid w:val="1B778CB8"/>
    <w:rsid w:val="1B77979B"/>
    <w:rsid w:val="1B934D81"/>
    <w:rsid w:val="1B9991A8"/>
    <w:rsid w:val="1BABB051"/>
    <w:rsid w:val="1BE4C3A7"/>
    <w:rsid w:val="1BF7C464"/>
    <w:rsid w:val="1C206B66"/>
    <w:rsid w:val="1C376F2F"/>
    <w:rsid w:val="1C3E02D5"/>
    <w:rsid w:val="1C4EB302"/>
    <w:rsid w:val="1C4EE53E"/>
    <w:rsid w:val="1C62BA71"/>
    <w:rsid w:val="1C6F95EA"/>
    <w:rsid w:val="1C77ED15"/>
    <w:rsid w:val="1C8C00F3"/>
    <w:rsid w:val="1C8E5C4B"/>
    <w:rsid w:val="1C923F46"/>
    <w:rsid w:val="1CBB1947"/>
    <w:rsid w:val="1CC16BF1"/>
    <w:rsid w:val="1CD08D3C"/>
    <w:rsid w:val="1CFB3345"/>
    <w:rsid w:val="1CFEE148"/>
    <w:rsid w:val="1D05AF32"/>
    <w:rsid w:val="1D1D8BD7"/>
    <w:rsid w:val="1D4AAAC6"/>
    <w:rsid w:val="1D543621"/>
    <w:rsid w:val="1D5FB012"/>
    <w:rsid w:val="1D7248DC"/>
    <w:rsid w:val="1D9F38BD"/>
    <w:rsid w:val="1DA7C5F5"/>
    <w:rsid w:val="1DE3EEF9"/>
    <w:rsid w:val="1E0EB5DE"/>
    <w:rsid w:val="1E211F29"/>
    <w:rsid w:val="1E21EF00"/>
    <w:rsid w:val="1E36D161"/>
    <w:rsid w:val="1E36E584"/>
    <w:rsid w:val="1E38E59E"/>
    <w:rsid w:val="1E40BF3B"/>
    <w:rsid w:val="1E451BBB"/>
    <w:rsid w:val="1E4FB080"/>
    <w:rsid w:val="1E5828CA"/>
    <w:rsid w:val="1E58B5A9"/>
    <w:rsid w:val="1E6CCD38"/>
    <w:rsid w:val="1E7D5DC5"/>
    <w:rsid w:val="1E855858"/>
    <w:rsid w:val="1E85855B"/>
    <w:rsid w:val="1E97C9A3"/>
    <w:rsid w:val="1E980130"/>
    <w:rsid w:val="1EA6B6E9"/>
    <w:rsid w:val="1EB49CD9"/>
    <w:rsid w:val="1EBC22B0"/>
    <w:rsid w:val="1ECD6040"/>
    <w:rsid w:val="1EFAAA72"/>
    <w:rsid w:val="1F14FD25"/>
    <w:rsid w:val="1F1F7073"/>
    <w:rsid w:val="1F20F035"/>
    <w:rsid w:val="1F2A19DD"/>
    <w:rsid w:val="1F2F1E0D"/>
    <w:rsid w:val="1F4DCC55"/>
    <w:rsid w:val="1F724832"/>
    <w:rsid w:val="1F804C87"/>
    <w:rsid w:val="1FCBBD2D"/>
    <w:rsid w:val="20015EB1"/>
    <w:rsid w:val="20158DE5"/>
    <w:rsid w:val="20192FE5"/>
    <w:rsid w:val="20289C34"/>
    <w:rsid w:val="206957B5"/>
    <w:rsid w:val="20811A51"/>
    <w:rsid w:val="208A0C30"/>
    <w:rsid w:val="20A16F7A"/>
    <w:rsid w:val="20A7B5E7"/>
    <w:rsid w:val="20B1962B"/>
    <w:rsid w:val="20B83B33"/>
    <w:rsid w:val="20CF50FC"/>
    <w:rsid w:val="210F6EC1"/>
    <w:rsid w:val="2114624C"/>
    <w:rsid w:val="212ECCF1"/>
    <w:rsid w:val="213B0AEB"/>
    <w:rsid w:val="2150647F"/>
    <w:rsid w:val="215B23A7"/>
    <w:rsid w:val="218A990E"/>
    <w:rsid w:val="21AFFE39"/>
    <w:rsid w:val="21F8A029"/>
    <w:rsid w:val="21FAFDEC"/>
    <w:rsid w:val="21FF67E3"/>
    <w:rsid w:val="2202B940"/>
    <w:rsid w:val="2214F753"/>
    <w:rsid w:val="22280DBD"/>
    <w:rsid w:val="222AFBA1"/>
    <w:rsid w:val="2238822F"/>
    <w:rsid w:val="2248408D"/>
    <w:rsid w:val="224C0BB8"/>
    <w:rsid w:val="22747ED3"/>
    <w:rsid w:val="227B1A24"/>
    <w:rsid w:val="22A0D811"/>
    <w:rsid w:val="22BF5B01"/>
    <w:rsid w:val="22D2645E"/>
    <w:rsid w:val="22DB79A1"/>
    <w:rsid w:val="22E1F90F"/>
    <w:rsid w:val="22EDA45C"/>
    <w:rsid w:val="22F55B66"/>
    <w:rsid w:val="22F5D46C"/>
    <w:rsid w:val="22F78A04"/>
    <w:rsid w:val="22FBAD51"/>
    <w:rsid w:val="23229164"/>
    <w:rsid w:val="233CA948"/>
    <w:rsid w:val="235BAC98"/>
    <w:rsid w:val="2360D9B2"/>
    <w:rsid w:val="2381716F"/>
    <w:rsid w:val="238E6D6B"/>
    <w:rsid w:val="23947793"/>
    <w:rsid w:val="23AAF5E6"/>
    <w:rsid w:val="23AE6E4A"/>
    <w:rsid w:val="23C10422"/>
    <w:rsid w:val="23C45BEF"/>
    <w:rsid w:val="23C87C53"/>
    <w:rsid w:val="23E2B257"/>
    <w:rsid w:val="23E95193"/>
    <w:rsid w:val="23F731C0"/>
    <w:rsid w:val="2409F67A"/>
    <w:rsid w:val="2427564F"/>
    <w:rsid w:val="243143DF"/>
    <w:rsid w:val="2441BD6A"/>
    <w:rsid w:val="244412F5"/>
    <w:rsid w:val="24495444"/>
    <w:rsid w:val="245B741A"/>
    <w:rsid w:val="2474F018"/>
    <w:rsid w:val="24750B92"/>
    <w:rsid w:val="24A91D8C"/>
    <w:rsid w:val="24B63A69"/>
    <w:rsid w:val="24BFCC7F"/>
    <w:rsid w:val="24CA3E02"/>
    <w:rsid w:val="24F6BB98"/>
    <w:rsid w:val="2514B352"/>
    <w:rsid w:val="251DE29A"/>
    <w:rsid w:val="25214CC8"/>
    <w:rsid w:val="253F146B"/>
    <w:rsid w:val="253FE232"/>
    <w:rsid w:val="254B5CC7"/>
    <w:rsid w:val="255B9589"/>
    <w:rsid w:val="255F5922"/>
    <w:rsid w:val="2571F734"/>
    <w:rsid w:val="25785186"/>
    <w:rsid w:val="258D376C"/>
    <w:rsid w:val="25C465E9"/>
    <w:rsid w:val="25C48F42"/>
    <w:rsid w:val="25DC4D33"/>
    <w:rsid w:val="2604A3E7"/>
    <w:rsid w:val="262C66CF"/>
    <w:rsid w:val="269972DD"/>
    <w:rsid w:val="269A26DA"/>
    <w:rsid w:val="26A57E17"/>
    <w:rsid w:val="26A6BAA6"/>
    <w:rsid w:val="26A719BC"/>
    <w:rsid w:val="26AA1B6B"/>
    <w:rsid w:val="26BF409F"/>
    <w:rsid w:val="26CF8960"/>
    <w:rsid w:val="27145530"/>
    <w:rsid w:val="2717CC63"/>
    <w:rsid w:val="273D4A43"/>
    <w:rsid w:val="274F8E8B"/>
    <w:rsid w:val="2758CEC9"/>
    <w:rsid w:val="275917EF"/>
    <w:rsid w:val="275D6987"/>
    <w:rsid w:val="27686F7B"/>
    <w:rsid w:val="276F7DBE"/>
    <w:rsid w:val="278A0B29"/>
    <w:rsid w:val="27934DF4"/>
    <w:rsid w:val="2793ADDF"/>
    <w:rsid w:val="27A91F7E"/>
    <w:rsid w:val="27AE4ACF"/>
    <w:rsid w:val="27CF6A4F"/>
    <w:rsid w:val="27E4C4F5"/>
    <w:rsid w:val="27FCD8AA"/>
    <w:rsid w:val="280CC3CE"/>
    <w:rsid w:val="28108B55"/>
    <w:rsid w:val="28249342"/>
    <w:rsid w:val="282EB3B6"/>
    <w:rsid w:val="2833811D"/>
    <w:rsid w:val="283901D2"/>
    <w:rsid w:val="28398ABE"/>
    <w:rsid w:val="285B136A"/>
    <w:rsid w:val="285EB9F4"/>
    <w:rsid w:val="286EA0C5"/>
    <w:rsid w:val="28A0B79C"/>
    <w:rsid w:val="28C9496C"/>
    <w:rsid w:val="28EEBC7E"/>
    <w:rsid w:val="28F2D283"/>
    <w:rsid w:val="28F7B803"/>
    <w:rsid w:val="2906AA6C"/>
    <w:rsid w:val="292BD856"/>
    <w:rsid w:val="29689D72"/>
    <w:rsid w:val="296925CC"/>
    <w:rsid w:val="297165EB"/>
    <w:rsid w:val="2976DDA7"/>
    <w:rsid w:val="299A91F5"/>
    <w:rsid w:val="299CAB95"/>
    <w:rsid w:val="29A1962E"/>
    <w:rsid w:val="29C9BA86"/>
    <w:rsid w:val="29D7A1D9"/>
    <w:rsid w:val="29D7B9C3"/>
    <w:rsid w:val="29E1B039"/>
    <w:rsid w:val="29FAD4DA"/>
    <w:rsid w:val="29FD900C"/>
    <w:rsid w:val="2A3D6DBB"/>
    <w:rsid w:val="2A48FED2"/>
    <w:rsid w:val="2A4EBEEB"/>
    <w:rsid w:val="2A627E84"/>
    <w:rsid w:val="2A838835"/>
    <w:rsid w:val="2AC768BD"/>
    <w:rsid w:val="2ACE7BC1"/>
    <w:rsid w:val="2ACF7964"/>
    <w:rsid w:val="2AFEA79B"/>
    <w:rsid w:val="2B0241FB"/>
    <w:rsid w:val="2B116CEC"/>
    <w:rsid w:val="2B17C2B7"/>
    <w:rsid w:val="2B2E539E"/>
    <w:rsid w:val="2B3C5EDD"/>
    <w:rsid w:val="2B3DF0D6"/>
    <w:rsid w:val="2B3EB0D5"/>
    <w:rsid w:val="2B4C955B"/>
    <w:rsid w:val="2B533942"/>
    <w:rsid w:val="2B6ABB66"/>
    <w:rsid w:val="2B7039F9"/>
    <w:rsid w:val="2B77E91B"/>
    <w:rsid w:val="2BB4C631"/>
    <w:rsid w:val="2BC78D5D"/>
    <w:rsid w:val="2BD38DE1"/>
    <w:rsid w:val="2BE629F5"/>
    <w:rsid w:val="2BEBAA6F"/>
    <w:rsid w:val="2BF95713"/>
    <w:rsid w:val="2C014A88"/>
    <w:rsid w:val="2C040AAD"/>
    <w:rsid w:val="2C197CD2"/>
    <w:rsid w:val="2C20ED0A"/>
    <w:rsid w:val="2C3662DA"/>
    <w:rsid w:val="2C37D4F8"/>
    <w:rsid w:val="2C4D6D1E"/>
    <w:rsid w:val="2C4D720D"/>
    <w:rsid w:val="2C64549D"/>
    <w:rsid w:val="2C684C33"/>
    <w:rsid w:val="2C963A9D"/>
    <w:rsid w:val="2CE3C53F"/>
    <w:rsid w:val="2D00051A"/>
    <w:rsid w:val="2D0BA34C"/>
    <w:rsid w:val="2D24AEB0"/>
    <w:rsid w:val="2D25E799"/>
    <w:rsid w:val="2D5D48AE"/>
    <w:rsid w:val="2D904790"/>
    <w:rsid w:val="2D9F93BB"/>
    <w:rsid w:val="2D9F9A0B"/>
    <w:rsid w:val="2DA182A6"/>
    <w:rsid w:val="2DA68B17"/>
    <w:rsid w:val="2DAC519D"/>
    <w:rsid w:val="2DED17F7"/>
    <w:rsid w:val="2DFD369A"/>
    <w:rsid w:val="2E0F780B"/>
    <w:rsid w:val="2E2B024C"/>
    <w:rsid w:val="2E78DF1F"/>
    <w:rsid w:val="2E80E596"/>
    <w:rsid w:val="2E841489"/>
    <w:rsid w:val="2E992266"/>
    <w:rsid w:val="2EBCDD86"/>
    <w:rsid w:val="2EC900B6"/>
    <w:rsid w:val="2ED15954"/>
    <w:rsid w:val="2F2CFD85"/>
    <w:rsid w:val="2F3FEC6D"/>
    <w:rsid w:val="2F4283E2"/>
    <w:rsid w:val="2F466828"/>
    <w:rsid w:val="2F4D787E"/>
    <w:rsid w:val="2F4E83E2"/>
    <w:rsid w:val="2F8D44F4"/>
    <w:rsid w:val="2FA90128"/>
    <w:rsid w:val="2FBE7993"/>
    <w:rsid w:val="2FCAA343"/>
    <w:rsid w:val="2FCB0089"/>
    <w:rsid w:val="2FDC258E"/>
    <w:rsid w:val="2FE57227"/>
    <w:rsid w:val="2FED5837"/>
    <w:rsid w:val="2FF56226"/>
    <w:rsid w:val="2FFF2A76"/>
    <w:rsid w:val="3008F564"/>
    <w:rsid w:val="30167180"/>
    <w:rsid w:val="302C99BE"/>
    <w:rsid w:val="3031D192"/>
    <w:rsid w:val="3067B87E"/>
    <w:rsid w:val="307ACC9E"/>
    <w:rsid w:val="308B9B1C"/>
    <w:rsid w:val="30B92C91"/>
    <w:rsid w:val="30CF4260"/>
    <w:rsid w:val="30D7C405"/>
    <w:rsid w:val="30E3049E"/>
    <w:rsid w:val="312D556E"/>
    <w:rsid w:val="3156AF99"/>
    <w:rsid w:val="3156D935"/>
    <w:rsid w:val="31669EDA"/>
    <w:rsid w:val="317CAAA1"/>
    <w:rsid w:val="31A84966"/>
    <w:rsid w:val="31B3CD05"/>
    <w:rsid w:val="31BDCB88"/>
    <w:rsid w:val="31D2369E"/>
    <w:rsid w:val="31E6A1C9"/>
    <w:rsid w:val="321118DD"/>
    <w:rsid w:val="3225E190"/>
    <w:rsid w:val="322F0677"/>
    <w:rsid w:val="322FB24D"/>
    <w:rsid w:val="324F469E"/>
    <w:rsid w:val="32975C81"/>
    <w:rsid w:val="32A511A2"/>
    <w:rsid w:val="32A6C636"/>
    <w:rsid w:val="32BED297"/>
    <w:rsid w:val="32C14798"/>
    <w:rsid w:val="32E60A24"/>
    <w:rsid w:val="32EDACF2"/>
    <w:rsid w:val="32F70BE5"/>
    <w:rsid w:val="32F98AD8"/>
    <w:rsid w:val="33048D65"/>
    <w:rsid w:val="330497D2"/>
    <w:rsid w:val="3308915C"/>
    <w:rsid w:val="332F40D6"/>
    <w:rsid w:val="3337B86F"/>
    <w:rsid w:val="335C66AC"/>
    <w:rsid w:val="337608B5"/>
    <w:rsid w:val="3378F6A0"/>
    <w:rsid w:val="337D1F6E"/>
    <w:rsid w:val="339548B9"/>
    <w:rsid w:val="33963543"/>
    <w:rsid w:val="33B69814"/>
    <w:rsid w:val="33BD9D99"/>
    <w:rsid w:val="33E05DBE"/>
    <w:rsid w:val="33E98C41"/>
    <w:rsid w:val="33ED7B93"/>
    <w:rsid w:val="3401F803"/>
    <w:rsid w:val="341B7B76"/>
    <w:rsid w:val="341FC025"/>
    <w:rsid w:val="3424AB4C"/>
    <w:rsid w:val="34269E9A"/>
    <w:rsid w:val="343B6D01"/>
    <w:rsid w:val="343E5D41"/>
    <w:rsid w:val="344036F2"/>
    <w:rsid w:val="3489BA62"/>
    <w:rsid w:val="34D05ACB"/>
    <w:rsid w:val="34D3BA63"/>
    <w:rsid w:val="34DE5528"/>
    <w:rsid w:val="34F52FA0"/>
    <w:rsid w:val="351B7CF5"/>
    <w:rsid w:val="35248F97"/>
    <w:rsid w:val="3524BEF0"/>
    <w:rsid w:val="354ACE2E"/>
    <w:rsid w:val="35661282"/>
    <w:rsid w:val="3570BAD6"/>
    <w:rsid w:val="35B99A69"/>
    <w:rsid w:val="35BD9818"/>
    <w:rsid w:val="35BEC4D5"/>
    <w:rsid w:val="35C4F91A"/>
    <w:rsid w:val="35D673B8"/>
    <w:rsid w:val="35E9BEB7"/>
    <w:rsid w:val="360183F0"/>
    <w:rsid w:val="361000FC"/>
    <w:rsid w:val="3617BB75"/>
    <w:rsid w:val="36191E6A"/>
    <w:rsid w:val="361CF52F"/>
    <w:rsid w:val="363F5886"/>
    <w:rsid w:val="364C3925"/>
    <w:rsid w:val="364F0ED4"/>
    <w:rsid w:val="365713E5"/>
    <w:rsid w:val="367E9B96"/>
    <w:rsid w:val="369EE79E"/>
    <w:rsid w:val="369F427A"/>
    <w:rsid w:val="36D5A615"/>
    <w:rsid w:val="3775180F"/>
    <w:rsid w:val="3779F0E1"/>
    <w:rsid w:val="37991179"/>
    <w:rsid w:val="37DD01DC"/>
    <w:rsid w:val="37ED1818"/>
    <w:rsid w:val="37F46C0B"/>
    <w:rsid w:val="3807AD11"/>
    <w:rsid w:val="38510645"/>
    <w:rsid w:val="3879E8F4"/>
    <w:rsid w:val="3895A07F"/>
    <w:rsid w:val="38A7A89E"/>
    <w:rsid w:val="38AA4C0E"/>
    <w:rsid w:val="38BBD36E"/>
    <w:rsid w:val="38CAD3E7"/>
    <w:rsid w:val="38CE4F55"/>
    <w:rsid w:val="38F44D50"/>
    <w:rsid w:val="3903BA82"/>
    <w:rsid w:val="3928BB9A"/>
    <w:rsid w:val="392AC1D5"/>
    <w:rsid w:val="39433158"/>
    <w:rsid w:val="39475A23"/>
    <w:rsid w:val="395F5B98"/>
    <w:rsid w:val="397F5404"/>
    <w:rsid w:val="3983C279"/>
    <w:rsid w:val="398D5763"/>
    <w:rsid w:val="3995A469"/>
    <w:rsid w:val="39AD1E57"/>
    <w:rsid w:val="39AF8FA8"/>
    <w:rsid w:val="39BDC0A6"/>
    <w:rsid w:val="39C6B428"/>
    <w:rsid w:val="39DB57BF"/>
    <w:rsid w:val="39DF2873"/>
    <w:rsid w:val="3A106D6A"/>
    <w:rsid w:val="3A1A4F6D"/>
    <w:rsid w:val="3A1C1E25"/>
    <w:rsid w:val="3A1CB2E6"/>
    <w:rsid w:val="3A21A9F5"/>
    <w:rsid w:val="3A22835E"/>
    <w:rsid w:val="3A3299D0"/>
    <w:rsid w:val="3A43B63F"/>
    <w:rsid w:val="3A614B17"/>
    <w:rsid w:val="3A6D724B"/>
    <w:rsid w:val="3A9CF5A4"/>
    <w:rsid w:val="3AA74046"/>
    <w:rsid w:val="3AC878C6"/>
    <w:rsid w:val="3AC97D6F"/>
    <w:rsid w:val="3AD25184"/>
    <w:rsid w:val="3AFAEA2F"/>
    <w:rsid w:val="3B060632"/>
    <w:rsid w:val="3B0D51C0"/>
    <w:rsid w:val="3B0E353E"/>
    <w:rsid w:val="3B2E8149"/>
    <w:rsid w:val="3B3D7F73"/>
    <w:rsid w:val="3B6BA585"/>
    <w:rsid w:val="3B6E4BCD"/>
    <w:rsid w:val="3B7A3B5E"/>
    <w:rsid w:val="3B9035BC"/>
    <w:rsid w:val="3B9484DD"/>
    <w:rsid w:val="3BB164B4"/>
    <w:rsid w:val="3BB16D9F"/>
    <w:rsid w:val="3BB2E490"/>
    <w:rsid w:val="3BC2BCB1"/>
    <w:rsid w:val="3BE384C0"/>
    <w:rsid w:val="3BEE00F2"/>
    <w:rsid w:val="3BF7164E"/>
    <w:rsid w:val="3C14D9AD"/>
    <w:rsid w:val="3C1BD60F"/>
    <w:rsid w:val="3C2068EA"/>
    <w:rsid w:val="3C292E09"/>
    <w:rsid w:val="3C29F13A"/>
    <w:rsid w:val="3C3BF299"/>
    <w:rsid w:val="3C562E60"/>
    <w:rsid w:val="3C5B7332"/>
    <w:rsid w:val="3C5ED325"/>
    <w:rsid w:val="3C91C522"/>
    <w:rsid w:val="3C91E597"/>
    <w:rsid w:val="3C969EFA"/>
    <w:rsid w:val="3CA89C75"/>
    <w:rsid w:val="3CA9B469"/>
    <w:rsid w:val="3CB0539F"/>
    <w:rsid w:val="3CCBF8F2"/>
    <w:rsid w:val="3CE510B6"/>
    <w:rsid w:val="3D074443"/>
    <w:rsid w:val="3D139CEF"/>
    <w:rsid w:val="3D1A5AB4"/>
    <w:rsid w:val="3D229417"/>
    <w:rsid w:val="3D4264F6"/>
    <w:rsid w:val="3D4DF21E"/>
    <w:rsid w:val="3D54C842"/>
    <w:rsid w:val="3D5D5704"/>
    <w:rsid w:val="3D693585"/>
    <w:rsid w:val="3D693D58"/>
    <w:rsid w:val="3D6C8902"/>
    <w:rsid w:val="3D8B305A"/>
    <w:rsid w:val="3D8B6EF1"/>
    <w:rsid w:val="3DAAEAB4"/>
    <w:rsid w:val="3DB4930F"/>
    <w:rsid w:val="3DB964C5"/>
    <w:rsid w:val="3DD0FCA6"/>
    <w:rsid w:val="3DDB881B"/>
    <w:rsid w:val="3DED72F3"/>
    <w:rsid w:val="3E0EEA80"/>
    <w:rsid w:val="3E300337"/>
    <w:rsid w:val="3E3666A0"/>
    <w:rsid w:val="3E68029E"/>
    <w:rsid w:val="3E689DFE"/>
    <w:rsid w:val="3E6FCB58"/>
    <w:rsid w:val="3E85E5D4"/>
    <w:rsid w:val="3EA3A39B"/>
    <w:rsid w:val="3EA62619"/>
    <w:rsid w:val="3EBAA8A3"/>
    <w:rsid w:val="3EC57973"/>
    <w:rsid w:val="3EC67634"/>
    <w:rsid w:val="3EF0286A"/>
    <w:rsid w:val="3EF3F52D"/>
    <w:rsid w:val="3EF93B1C"/>
    <w:rsid w:val="3F02A204"/>
    <w:rsid w:val="3F1D8CBD"/>
    <w:rsid w:val="3F39A322"/>
    <w:rsid w:val="3F479096"/>
    <w:rsid w:val="3F551BED"/>
    <w:rsid w:val="3F708417"/>
    <w:rsid w:val="3F80F4D7"/>
    <w:rsid w:val="3F87C2EB"/>
    <w:rsid w:val="3F87EC87"/>
    <w:rsid w:val="3F8980E3"/>
    <w:rsid w:val="3F956686"/>
    <w:rsid w:val="3FACE29A"/>
    <w:rsid w:val="3FB6672E"/>
    <w:rsid w:val="3FD29811"/>
    <w:rsid w:val="3FF3F75E"/>
    <w:rsid w:val="3FFA1C69"/>
    <w:rsid w:val="3FFC7EC1"/>
    <w:rsid w:val="40217E89"/>
    <w:rsid w:val="404D17E6"/>
    <w:rsid w:val="4063D38F"/>
    <w:rsid w:val="406923A1"/>
    <w:rsid w:val="406A7407"/>
    <w:rsid w:val="40701A00"/>
    <w:rsid w:val="40B0392A"/>
    <w:rsid w:val="40B8D5EA"/>
    <w:rsid w:val="40F0244D"/>
    <w:rsid w:val="40FD3BD7"/>
    <w:rsid w:val="4108FB18"/>
    <w:rsid w:val="4109EF9B"/>
    <w:rsid w:val="4115D754"/>
    <w:rsid w:val="41ED2567"/>
    <w:rsid w:val="41EF9F67"/>
    <w:rsid w:val="41F8B764"/>
    <w:rsid w:val="4217331E"/>
    <w:rsid w:val="4237AAAB"/>
    <w:rsid w:val="424298EC"/>
    <w:rsid w:val="424B3B6E"/>
    <w:rsid w:val="4289FE1A"/>
    <w:rsid w:val="42C34359"/>
    <w:rsid w:val="42C7A47C"/>
    <w:rsid w:val="42C87A01"/>
    <w:rsid w:val="42CB577E"/>
    <w:rsid w:val="42CF8C04"/>
    <w:rsid w:val="42E8A538"/>
    <w:rsid w:val="431BE412"/>
    <w:rsid w:val="4324D5F1"/>
    <w:rsid w:val="4331D596"/>
    <w:rsid w:val="4332B106"/>
    <w:rsid w:val="43366519"/>
    <w:rsid w:val="4336FD93"/>
    <w:rsid w:val="433BCEDF"/>
    <w:rsid w:val="4358B4E7"/>
    <w:rsid w:val="435C296A"/>
    <w:rsid w:val="4383B7CD"/>
    <w:rsid w:val="43C4F490"/>
    <w:rsid w:val="43C8E883"/>
    <w:rsid w:val="43C95F68"/>
    <w:rsid w:val="43FC2C7D"/>
    <w:rsid w:val="44073F65"/>
    <w:rsid w:val="440D7BF6"/>
    <w:rsid w:val="44106578"/>
    <w:rsid w:val="444B5A83"/>
    <w:rsid w:val="444F51EF"/>
    <w:rsid w:val="449C8C90"/>
    <w:rsid w:val="44B7ECE6"/>
    <w:rsid w:val="44B9418F"/>
    <w:rsid w:val="44C3C0D6"/>
    <w:rsid w:val="44C63C30"/>
    <w:rsid w:val="44D15D7E"/>
    <w:rsid w:val="44F644D9"/>
    <w:rsid w:val="44FAC90C"/>
    <w:rsid w:val="450156B2"/>
    <w:rsid w:val="45016CB5"/>
    <w:rsid w:val="450DAC83"/>
    <w:rsid w:val="4513BFFB"/>
    <w:rsid w:val="4513C65F"/>
    <w:rsid w:val="451C4055"/>
    <w:rsid w:val="453DA356"/>
    <w:rsid w:val="4569F23F"/>
    <w:rsid w:val="456C3718"/>
    <w:rsid w:val="45798880"/>
    <w:rsid w:val="457B6842"/>
    <w:rsid w:val="457BF70B"/>
    <w:rsid w:val="45A561CB"/>
    <w:rsid w:val="45A73D6B"/>
    <w:rsid w:val="45B235B9"/>
    <w:rsid w:val="46008C7D"/>
    <w:rsid w:val="4617FDB7"/>
    <w:rsid w:val="4625ED39"/>
    <w:rsid w:val="462D7B96"/>
    <w:rsid w:val="4630DE70"/>
    <w:rsid w:val="463D9EC0"/>
    <w:rsid w:val="463DA593"/>
    <w:rsid w:val="4640A0DE"/>
    <w:rsid w:val="46804CC0"/>
    <w:rsid w:val="468452AE"/>
    <w:rsid w:val="46861C33"/>
    <w:rsid w:val="4691DCF2"/>
    <w:rsid w:val="469357F7"/>
    <w:rsid w:val="46B57A6D"/>
    <w:rsid w:val="46FEEE5C"/>
    <w:rsid w:val="4701B79D"/>
    <w:rsid w:val="471CC4F0"/>
    <w:rsid w:val="4722029D"/>
    <w:rsid w:val="472263D8"/>
    <w:rsid w:val="477A88CA"/>
    <w:rsid w:val="4794094C"/>
    <w:rsid w:val="479B7833"/>
    <w:rsid w:val="47CE00E2"/>
    <w:rsid w:val="47D79B2D"/>
    <w:rsid w:val="47EE6EFE"/>
    <w:rsid w:val="47FD7A0A"/>
    <w:rsid w:val="4800E9D8"/>
    <w:rsid w:val="48031D96"/>
    <w:rsid w:val="484472B5"/>
    <w:rsid w:val="4856EE28"/>
    <w:rsid w:val="48788B0D"/>
    <w:rsid w:val="487AC7DC"/>
    <w:rsid w:val="4881733F"/>
    <w:rsid w:val="4899EC96"/>
    <w:rsid w:val="48B9DD6D"/>
    <w:rsid w:val="48C127A1"/>
    <w:rsid w:val="48C1A131"/>
    <w:rsid w:val="48C9A9E6"/>
    <w:rsid w:val="48F61B82"/>
    <w:rsid w:val="49066B8D"/>
    <w:rsid w:val="49108760"/>
    <w:rsid w:val="49207EDC"/>
    <w:rsid w:val="494E9AD9"/>
    <w:rsid w:val="496707FE"/>
    <w:rsid w:val="496A4948"/>
    <w:rsid w:val="4981FD45"/>
    <w:rsid w:val="4984C5E8"/>
    <w:rsid w:val="499FCB88"/>
    <w:rsid w:val="49B56806"/>
    <w:rsid w:val="49BB533A"/>
    <w:rsid w:val="49D002C0"/>
    <w:rsid w:val="49D5B867"/>
    <w:rsid w:val="49DED09A"/>
    <w:rsid w:val="4A291B08"/>
    <w:rsid w:val="4A2A10F7"/>
    <w:rsid w:val="4A2FB021"/>
    <w:rsid w:val="4A3AC638"/>
    <w:rsid w:val="4A42C2D1"/>
    <w:rsid w:val="4A4539EF"/>
    <w:rsid w:val="4A5A0A98"/>
    <w:rsid w:val="4A7CF471"/>
    <w:rsid w:val="4A939D83"/>
    <w:rsid w:val="4A9E2BC7"/>
    <w:rsid w:val="4AA3E1E5"/>
    <w:rsid w:val="4AAD278B"/>
    <w:rsid w:val="4AD97F42"/>
    <w:rsid w:val="4B05E6B0"/>
    <w:rsid w:val="4B06113F"/>
    <w:rsid w:val="4B0E9EDA"/>
    <w:rsid w:val="4B49BEF6"/>
    <w:rsid w:val="4B6462C0"/>
    <w:rsid w:val="4BC19BE9"/>
    <w:rsid w:val="4BCBA145"/>
    <w:rsid w:val="4BE28868"/>
    <w:rsid w:val="4BF146E5"/>
    <w:rsid w:val="4C06CA59"/>
    <w:rsid w:val="4C114A89"/>
    <w:rsid w:val="4C57991D"/>
    <w:rsid w:val="4C62E15C"/>
    <w:rsid w:val="4C7156C7"/>
    <w:rsid w:val="4C990C0B"/>
    <w:rsid w:val="4CC8D4FD"/>
    <w:rsid w:val="4CE1A492"/>
    <w:rsid w:val="4CE4217F"/>
    <w:rsid w:val="4D197B86"/>
    <w:rsid w:val="4D212A40"/>
    <w:rsid w:val="4D2403E2"/>
    <w:rsid w:val="4D4079C7"/>
    <w:rsid w:val="4D85B457"/>
    <w:rsid w:val="4D888BA8"/>
    <w:rsid w:val="4D91A467"/>
    <w:rsid w:val="4DD4B48A"/>
    <w:rsid w:val="4DE72EC2"/>
    <w:rsid w:val="4DE75F49"/>
    <w:rsid w:val="4DEC1046"/>
    <w:rsid w:val="4DFFBFEA"/>
    <w:rsid w:val="4E32ACFD"/>
    <w:rsid w:val="4E5513C0"/>
    <w:rsid w:val="4E7A1C1C"/>
    <w:rsid w:val="4E7F8AD5"/>
    <w:rsid w:val="4E8F872E"/>
    <w:rsid w:val="4E922479"/>
    <w:rsid w:val="4E92A59E"/>
    <w:rsid w:val="4E9DA093"/>
    <w:rsid w:val="4EA5C149"/>
    <w:rsid w:val="4EB0B842"/>
    <w:rsid w:val="4EE67E81"/>
    <w:rsid w:val="4EED38E1"/>
    <w:rsid w:val="4EFBFBEA"/>
    <w:rsid w:val="4F020E45"/>
    <w:rsid w:val="4F4F89DC"/>
    <w:rsid w:val="4F51BDD4"/>
    <w:rsid w:val="4F61C284"/>
    <w:rsid w:val="4F73BF00"/>
    <w:rsid w:val="4F9A7B11"/>
    <w:rsid w:val="4F9FF252"/>
    <w:rsid w:val="4FA505D5"/>
    <w:rsid w:val="4FA666D1"/>
    <w:rsid w:val="4FAA5C60"/>
    <w:rsid w:val="4FAD087B"/>
    <w:rsid w:val="4FBA7305"/>
    <w:rsid w:val="4FBCDF41"/>
    <w:rsid w:val="4FCA9128"/>
    <w:rsid w:val="502806A5"/>
    <w:rsid w:val="5033C14A"/>
    <w:rsid w:val="50472865"/>
    <w:rsid w:val="505C7DA2"/>
    <w:rsid w:val="5090DCDC"/>
    <w:rsid w:val="5116F1F1"/>
    <w:rsid w:val="5144DA7F"/>
    <w:rsid w:val="514F9941"/>
    <w:rsid w:val="51505896"/>
    <w:rsid w:val="5170636E"/>
    <w:rsid w:val="51A01A42"/>
    <w:rsid w:val="51A7177F"/>
    <w:rsid w:val="51AC899D"/>
    <w:rsid w:val="51DBC5BA"/>
    <w:rsid w:val="521DF7A9"/>
    <w:rsid w:val="52209E32"/>
    <w:rsid w:val="522C223F"/>
    <w:rsid w:val="5239C5E7"/>
    <w:rsid w:val="523F0616"/>
    <w:rsid w:val="52406DF6"/>
    <w:rsid w:val="52407F09"/>
    <w:rsid w:val="52439071"/>
    <w:rsid w:val="5284A439"/>
    <w:rsid w:val="529AD986"/>
    <w:rsid w:val="52AB1115"/>
    <w:rsid w:val="52ADB5E7"/>
    <w:rsid w:val="530D7F65"/>
    <w:rsid w:val="5343A6BB"/>
    <w:rsid w:val="5344F190"/>
    <w:rsid w:val="53474A12"/>
    <w:rsid w:val="534D7479"/>
    <w:rsid w:val="53577EAF"/>
    <w:rsid w:val="535D9701"/>
    <w:rsid w:val="5380EEC5"/>
    <w:rsid w:val="538614CB"/>
    <w:rsid w:val="538D89DD"/>
    <w:rsid w:val="5393039E"/>
    <w:rsid w:val="539EEB1F"/>
    <w:rsid w:val="53A2CB5B"/>
    <w:rsid w:val="53B232D4"/>
    <w:rsid w:val="53B832B4"/>
    <w:rsid w:val="53BB837E"/>
    <w:rsid w:val="53C67B80"/>
    <w:rsid w:val="53CFFFCB"/>
    <w:rsid w:val="53DB4870"/>
    <w:rsid w:val="53DDBF52"/>
    <w:rsid w:val="53FBC030"/>
    <w:rsid w:val="540054EE"/>
    <w:rsid w:val="540B622C"/>
    <w:rsid w:val="543F9334"/>
    <w:rsid w:val="54500D41"/>
    <w:rsid w:val="54522C79"/>
    <w:rsid w:val="545DFD85"/>
    <w:rsid w:val="548D5D1D"/>
    <w:rsid w:val="54B6DA9B"/>
    <w:rsid w:val="54BDA06A"/>
    <w:rsid w:val="54F4CDE8"/>
    <w:rsid w:val="54F87098"/>
    <w:rsid w:val="55047515"/>
    <w:rsid w:val="55119763"/>
    <w:rsid w:val="551605C7"/>
    <w:rsid w:val="552EB46C"/>
    <w:rsid w:val="5533903D"/>
    <w:rsid w:val="5534E925"/>
    <w:rsid w:val="5551793D"/>
    <w:rsid w:val="5554AE1D"/>
    <w:rsid w:val="555E0AD1"/>
    <w:rsid w:val="55637526"/>
    <w:rsid w:val="5565972F"/>
    <w:rsid w:val="557CDF4C"/>
    <w:rsid w:val="558AF5AC"/>
    <w:rsid w:val="55934B7D"/>
    <w:rsid w:val="55B10569"/>
    <w:rsid w:val="55EB5DD0"/>
    <w:rsid w:val="55EE61B9"/>
    <w:rsid w:val="55FCD933"/>
    <w:rsid w:val="560EA3D8"/>
    <w:rsid w:val="561442F3"/>
    <w:rsid w:val="5614B535"/>
    <w:rsid w:val="563F7C15"/>
    <w:rsid w:val="5645983F"/>
    <w:rsid w:val="568DC0C4"/>
    <w:rsid w:val="56966913"/>
    <w:rsid w:val="569BE49C"/>
    <w:rsid w:val="56A75CF9"/>
    <w:rsid w:val="56B3AB45"/>
    <w:rsid w:val="56B7EC6C"/>
    <w:rsid w:val="56BE532E"/>
    <w:rsid w:val="56C6D863"/>
    <w:rsid w:val="56CEE02D"/>
    <w:rsid w:val="56DCCC0F"/>
    <w:rsid w:val="56EB16EA"/>
    <w:rsid w:val="56F9F011"/>
    <w:rsid w:val="57223448"/>
    <w:rsid w:val="572CC351"/>
    <w:rsid w:val="57611F4C"/>
    <w:rsid w:val="576D2429"/>
    <w:rsid w:val="578F7729"/>
    <w:rsid w:val="57B73402"/>
    <w:rsid w:val="57D4ED4A"/>
    <w:rsid w:val="57F78139"/>
    <w:rsid w:val="58176097"/>
    <w:rsid w:val="5818D8E0"/>
    <w:rsid w:val="58402BBB"/>
    <w:rsid w:val="5886B54E"/>
    <w:rsid w:val="588ADBEC"/>
    <w:rsid w:val="58959016"/>
    <w:rsid w:val="58BB86A5"/>
    <w:rsid w:val="58CA4A30"/>
    <w:rsid w:val="58D98EA8"/>
    <w:rsid w:val="58DCBE6B"/>
    <w:rsid w:val="58E8DA05"/>
    <w:rsid w:val="58EBA0BD"/>
    <w:rsid w:val="58FBE401"/>
    <w:rsid w:val="59026F14"/>
    <w:rsid w:val="591C76CA"/>
    <w:rsid w:val="594B8FAA"/>
    <w:rsid w:val="594D65B9"/>
    <w:rsid w:val="595573CF"/>
    <w:rsid w:val="59647170"/>
    <w:rsid w:val="596FA248"/>
    <w:rsid w:val="59758781"/>
    <w:rsid w:val="59892038"/>
    <w:rsid w:val="59A1C322"/>
    <w:rsid w:val="59C2FD36"/>
    <w:rsid w:val="59F91134"/>
    <w:rsid w:val="59F96CA6"/>
    <w:rsid w:val="5A02837F"/>
    <w:rsid w:val="5A050B6F"/>
    <w:rsid w:val="5A426A3C"/>
    <w:rsid w:val="5A5AEFDA"/>
    <w:rsid w:val="5A764CEC"/>
    <w:rsid w:val="5A7C84A3"/>
    <w:rsid w:val="5A7E7584"/>
    <w:rsid w:val="5A8412B9"/>
    <w:rsid w:val="5A92FDEA"/>
    <w:rsid w:val="5AB674BB"/>
    <w:rsid w:val="5AD8E6F0"/>
    <w:rsid w:val="5AFB5D14"/>
    <w:rsid w:val="5B0D166C"/>
    <w:rsid w:val="5B35C1B1"/>
    <w:rsid w:val="5B59799E"/>
    <w:rsid w:val="5B59EC15"/>
    <w:rsid w:val="5B8ABC2F"/>
    <w:rsid w:val="5B97758B"/>
    <w:rsid w:val="5BB54154"/>
    <w:rsid w:val="5BDB95B7"/>
    <w:rsid w:val="5BE3C40B"/>
    <w:rsid w:val="5C22863A"/>
    <w:rsid w:val="5C262DC6"/>
    <w:rsid w:val="5C51D5AD"/>
    <w:rsid w:val="5C567879"/>
    <w:rsid w:val="5C7D2AEA"/>
    <w:rsid w:val="5C7F51C3"/>
    <w:rsid w:val="5CA3F312"/>
    <w:rsid w:val="5CB94E07"/>
    <w:rsid w:val="5CC2D79D"/>
    <w:rsid w:val="5CD950E4"/>
    <w:rsid w:val="5D0BB1CA"/>
    <w:rsid w:val="5D13B6B6"/>
    <w:rsid w:val="5D2B3AF6"/>
    <w:rsid w:val="5D2D29E2"/>
    <w:rsid w:val="5D3A05C2"/>
    <w:rsid w:val="5D4BB533"/>
    <w:rsid w:val="5D54240F"/>
    <w:rsid w:val="5D5D5665"/>
    <w:rsid w:val="5D5E1621"/>
    <w:rsid w:val="5D668C67"/>
    <w:rsid w:val="5D6CED98"/>
    <w:rsid w:val="5D831605"/>
    <w:rsid w:val="5D941EAA"/>
    <w:rsid w:val="5DB883E2"/>
    <w:rsid w:val="5DC9C813"/>
    <w:rsid w:val="5DD724F6"/>
    <w:rsid w:val="5DE456DA"/>
    <w:rsid w:val="5DE962DD"/>
    <w:rsid w:val="5DF84E7D"/>
    <w:rsid w:val="5E18737F"/>
    <w:rsid w:val="5E1D9C14"/>
    <w:rsid w:val="5E3CB55C"/>
    <w:rsid w:val="5E521A9A"/>
    <w:rsid w:val="5E6B83CB"/>
    <w:rsid w:val="5E7B43A7"/>
    <w:rsid w:val="5E867ACA"/>
    <w:rsid w:val="5E958078"/>
    <w:rsid w:val="5EA1B823"/>
    <w:rsid w:val="5EA2168D"/>
    <w:rsid w:val="5EC70EFB"/>
    <w:rsid w:val="5EEA0493"/>
    <w:rsid w:val="5EFA2EDF"/>
    <w:rsid w:val="5EFA7C71"/>
    <w:rsid w:val="5F286DA2"/>
    <w:rsid w:val="5F507AED"/>
    <w:rsid w:val="5F768E7E"/>
    <w:rsid w:val="5F801A33"/>
    <w:rsid w:val="5FCBD6DF"/>
    <w:rsid w:val="5FD0C870"/>
    <w:rsid w:val="5FD715AA"/>
    <w:rsid w:val="5FF15669"/>
    <w:rsid w:val="600F5536"/>
    <w:rsid w:val="60105FA0"/>
    <w:rsid w:val="6015EC2A"/>
    <w:rsid w:val="60233442"/>
    <w:rsid w:val="604A0CF1"/>
    <w:rsid w:val="604B67DB"/>
    <w:rsid w:val="60673970"/>
    <w:rsid w:val="607A6309"/>
    <w:rsid w:val="608A1371"/>
    <w:rsid w:val="60CC3BFD"/>
    <w:rsid w:val="60D9258B"/>
    <w:rsid w:val="60DDAF81"/>
    <w:rsid w:val="61193185"/>
    <w:rsid w:val="6148650A"/>
    <w:rsid w:val="614C55E2"/>
    <w:rsid w:val="6156ADFB"/>
    <w:rsid w:val="615A6AA3"/>
    <w:rsid w:val="615AF4A7"/>
    <w:rsid w:val="6189CF29"/>
    <w:rsid w:val="61A80742"/>
    <w:rsid w:val="61B26997"/>
    <w:rsid w:val="61C4D19F"/>
    <w:rsid w:val="61E37E2B"/>
    <w:rsid w:val="61E4A7E7"/>
    <w:rsid w:val="61FDE3B5"/>
    <w:rsid w:val="6204F147"/>
    <w:rsid w:val="6222BDFE"/>
    <w:rsid w:val="62647072"/>
    <w:rsid w:val="62669077"/>
    <w:rsid w:val="627D4BDA"/>
    <w:rsid w:val="62852D71"/>
    <w:rsid w:val="62864B4E"/>
    <w:rsid w:val="6299DCC3"/>
    <w:rsid w:val="62AF2F50"/>
    <w:rsid w:val="62EB0184"/>
    <w:rsid w:val="63014087"/>
    <w:rsid w:val="6306EAE0"/>
    <w:rsid w:val="630D950A"/>
    <w:rsid w:val="6310F326"/>
    <w:rsid w:val="632175F5"/>
    <w:rsid w:val="63238437"/>
    <w:rsid w:val="634EA7D4"/>
    <w:rsid w:val="63502381"/>
    <w:rsid w:val="63560A7C"/>
    <w:rsid w:val="6368398B"/>
    <w:rsid w:val="6371B7B4"/>
    <w:rsid w:val="637D66A9"/>
    <w:rsid w:val="63864518"/>
    <w:rsid w:val="6386CD1F"/>
    <w:rsid w:val="638E21CA"/>
    <w:rsid w:val="639111AE"/>
    <w:rsid w:val="639C833B"/>
    <w:rsid w:val="63A213A3"/>
    <w:rsid w:val="63B07FA4"/>
    <w:rsid w:val="63C8A937"/>
    <w:rsid w:val="63D6C2CE"/>
    <w:rsid w:val="640DBA25"/>
    <w:rsid w:val="641BC043"/>
    <w:rsid w:val="6475B6CE"/>
    <w:rsid w:val="6484F10F"/>
    <w:rsid w:val="6492C6E8"/>
    <w:rsid w:val="649A8483"/>
    <w:rsid w:val="64A3EBF0"/>
    <w:rsid w:val="64A4CB69"/>
    <w:rsid w:val="64B14A92"/>
    <w:rsid w:val="64B5605A"/>
    <w:rsid w:val="64E308DA"/>
    <w:rsid w:val="65050B2E"/>
    <w:rsid w:val="650A9ABB"/>
    <w:rsid w:val="651C32DA"/>
    <w:rsid w:val="652633CD"/>
    <w:rsid w:val="6529C2E8"/>
    <w:rsid w:val="65480009"/>
    <w:rsid w:val="656C9116"/>
    <w:rsid w:val="656E7424"/>
    <w:rsid w:val="65891647"/>
    <w:rsid w:val="65A71F35"/>
    <w:rsid w:val="65BB47D4"/>
    <w:rsid w:val="65BE5CFF"/>
    <w:rsid w:val="65C2C31F"/>
    <w:rsid w:val="662762DF"/>
    <w:rsid w:val="662EF6E5"/>
    <w:rsid w:val="663D60CF"/>
    <w:rsid w:val="6646C02E"/>
    <w:rsid w:val="66651528"/>
    <w:rsid w:val="66822BC4"/>
    <w:rsid w:val="66A4192C"/>
    <w:rsid w:val="66AE75AE"/>
    <w:rsid w:val="66B3556C"/>
    <w:rsid w:val="66BFC04E"/>
    <w:rsid w:val="66C87EA0"/>
    <w:rsid w:val="66D9C3A0"/>
    <w:rsid w:val="66F3C1AD"/>
    <w:rsid w:val="671B2CE3"/>
    <w:rsid w:val="67228D84"/>
    <w:rsid w:val="6728C241"/>
    <w:rsid w:val="6737958B"/>
    <w:rsid w:val="673BD676"/>
    <w:rsid w:val="675DB291"/>
    <w:rsid w:val="67663D53"/>
    <w:rsid w:val="678A94A0"/>
    <w:rsid w:val="678DDF1E"/>
    <w:rsid w:val="67A6669F"/>
    <w:rsid w:val="67B9B8B8"/>
    <w:rsid w:val="67C70EBE"/>
    <w:rsid w:val="67CD9394"/>
    <w:rsid w:val="6820342A"/>
    <w:rsid w:val="6827BE75"/>
    <w:rsid w:val="6827F719"/>
    <w:rsid w:val="684A769B"/>
    <w:rsid w:val="6860E837"/>
    <w:rsid w:val="68692344"/>
    <w:rsid w:val="686BE07A"/>
    <w:rsid w:val="687DAC46"/>
    <w:rsid w:val="687E7067"/>
    <w:rsid w:val="688EA3E0"/>
    <w:rsid w:val="68A8F318"/>
    <w:rsid w:val="68C6F9C3"/>
    <w:rsid w:val="68D0B35B"/>
    <w:rsid w:val="68D28E1E"/>
    <w:rsid w:val="68DD9A3C"/>
    <w:rsid w:val="68E47CA9"/>
    <w:rsid w:val="68E9AA14"/>
    <w:rsid w:val="68EFDBCA"/>
    <w:rsid w:val="68F2B47C"/>
    <w:rsid w:val="68FBC920"/>
    <w:rsid w:val="69250D14"/>
    <w:rsid w:val="69314942"/>
    <w:rsid w:val="69434748"/>
    <w:rsid w:val="6972BFE6"/>
    <w:rsid w:val="69861D78"/>
    <w:rsid w:val="699D3ADE"/>
    <w:rsid w:val="699EE4B1"/>
    <w:rsid w:val="6A048590"/>
    <w:rsid w:val="6A04F267"/>
    <w:rsid w:val="6A382D98"/>
    <w:rsid w:val="6A405EC5"/>
    <w:rsid w:val="6A749B8E"/>
    <w:rsid w:val="6A7DCDE8"/>
    <w:rsid w:val="6A8133AB"/>
    <w:rsid w:val="6AA7C26A"/>
    <w:rsid w:val="6AB23CEC"/>
    <w:rsid w:val="6AE66D9E"/>
    <w:rsid w:val="6B0C92FE"/>
    <w:rsid w:val="6B133C37"/>
    <w:rsid w:val="6B2E861D"/>
    <w:rsid w:val="6B53BE48"/>
    <w:rsid w:val="6B5ECA70"/>
    <w:rsid w:val="6B964935"/>
    <w:rsid w:val="6BABBC74"/>
    <w:rsid w:val="6BC65E4B"/>
    <w:rsid w:val="6BC9BAA4"/>
    <w:rsid w:val="6BD410A6"/>
    <w:rsid w:val="6BD9F1EA"/>
    <w:rsid w:val="6BDDFD4D"/>
    <w:rsid w:val="6C05D67A"/>
    <w:rsid w:val="6C2EC965"/>
    <w:rsid w:val="6C3B6A3A"/>
    <w:rsid w:val="6C509727"/>
    <w:rsid w:val="6C5177D1"/>
    <w:rsid w:val="6C9458AB"/>
    <w:rsid w:val="6CE8FA92"/>
    <w:rsid w:val="6CF422EC"/>
    <w:rsid w:val="6CFA06D7"/>
    <w:rsid w:val="6D06ED89"/>
    <w:rsid w:val="6D080A74"/>
    <w:rsid w:val="6D129343"/>
    <w:rsid w:val="6D189B50"/>
    <w:rsid w:val="6D54923E"/>
    <w:rsid w:val="6D6D12ED"/>
    <w:rsid w:val="6D727AFC"/>
    <w:rsid w:val="6D7F1097"/>
    <w:rsid w:val="6D87D0A0"/>
    <w:rsid w:val="6D87D6F7"/>
    <w:rsid w:val="6D97A7BF"/>
    <w:rsid w:val="6DD95953"/>
    <w:rsid w:val="6DFE821D"/>
    <w:rsid w:val="6E20EA90"/>
    <w:rsid w:val="6E35BBA3"/>
    <w:rsid w:val="6E3CD4D5"/>
    <w:rsid w:val="6E3F43C8"/>
    <w:rsid w:val="6E58D93A"/>
    <w:rsid w:val="6E5A4344"/>
    <w:rsid w:val="6E641F0F"/>
    <w:rsid w:val="6E6CC153"/>
    <w:rsid w:val="6E70024E"/>
    <w:rsid w:val="6E8CDB60"/>
    <w:rsid w:val="6E918A92"/>
    <w:rsid w:val="6E9A41A9"/>
    <w:rsid w:val="6EA410FF"/>
    <w:rsid w:val="6EB1E524"/>
    <w:rsid w:val="6EB3EB53"/>
    <w:rsid w:val="6ED26E35"/>
    <w:rsid w:val="6ED538AC"/>
    <w:rsid w:val="6ED80209"/>
    <w:rsid w:val="6F3C5D41"/>
    <w:rsid w:val="6F4F6AF0"/>
    <w:rsid w:val="6F83692E"/>
    <w:rsid w:val="6F8EEAEC"/>
    <w:rsid w:val="6F948BE2"/>
    <w:rsid w:val="6FC3C0E9"/>
    <w:rsid w:val="6FCAD2B7"/>
    <w:rsid w:val="6FDB6D99"/>
    <w:rsid w:val="6FE8AF5E"/>
    <w:rsid w:val="703AC1F4"/>
    <w:rsid w:val="7041D740"/>
    <w:rsid w:val="7041F4C0"/>
    <w:rsid w:val="704FB7C9"/>
    <w:rsid w:val="705930F8"/>
    <w:rsid w:val="70813EB4"/>
    <w:rsid w:val="7082E84B"/>
    <w:rsid w:val="70868AEA"/>
    <w:rsid w:val="708C2051"/>
    <w:rsid w:val="708F5027"/>
    <w:rsid w:val="708F819C"/>
    <w:rsid w:val="70A74B8C"/>
    <w:rsid w:val="70AC04AD"/>
    <w:rsid w:val="70C97112"/>
    <w:rsid w:val="70E43840"/>
    <w:rsid w:val="7120C3D7"/>
    <w:rsid w:val="71547B96"/>
    <w:rsid w:val="71558F93"/>
    <w:rsid w:val="715CDCB4"/>
    <w:rsid w:val="71894B97"/>
    <w:rsid w:val="71B44D8E"/>
    <w:rsid w:val="71BC06D4"/>
    <w:rsid w:val="71C9463B"/>
    <w:rsid w:val="71DC46DB"/>
    <w:rsid w:val="72052E30"/>
    <w:rsid w:val="72068926"/>
    <w:rsid w:val="720EEDC5"/>
    <w:rsid w:val="721154A8"/>
    <w:rsid w:val="723A6E67"/>
    <w:rsid w:val="72548F17"/>
    <w:rsid w:val="725F0CD9"/>
    <w:rsid w:val="72878968"/>
    <w:rsid w:val="72884603"/>
    <w:rsid w:val="729AD823"/>
    <w:rsid w:val="72C08E88"/>
    <w:rsid w:val="72CA5285"/>
    <w:rsid w:val="72DA1B7E"/>
    <w:rsid w:val="72EF257D"/>
    <w:rsid w:val="7345AD35"/>
    <w:rsid w:val="734C327F"/>
    <w:rsid w:val="73562A2B"/>
    <w:rsid w:val="73614FD8"/>
    <w:rsid w:val="737B91FE"/>
    <w:rsid w:val="7384486D"/>
    <w:rsid w:val="738A7A1F"/>
    <w:rsid w:val="73984F09"/>
    <w:rsid w:val="739CC74D"/>
    <w:rsid w:val="73D814B9"/>
    <w:rsid w:val="73E1E9F4"/>
    <w:rsid w:val="73E5521B"/>
    <w:rsid w:val="7415C1EE"/>
    <w:rsid w:val="7421DDC0"/>
    <w:rsid w:val="742747E7"/>
    <w:rsid w:val="742E0260"/>
    <w:rsid w:val="74325828"/>
    <w:rsid w:val="74413C8F"/>
    <w:rsid w:val="7442CC64"/>
    <w:rsid w:val="745113A3"/>
    <w:rsid w:val="745FB88C"/>
    <w:rsid w:val="747CD149"/>
    <w:rsid w:val="74871685"/>
    <w:rsid w:val="748843A6"/>
    <w:rsid w:val="749CC82D"/>
    <w:rsid w:val="74B8C265"/>
    <w:rsid w:val="74BDDB56"/>
    <w:rsid w:val="74C443FA"/>
    <w:rsid w:val="74C5BAEB"/>
    <w:rsid w:val="74DCD281"/>
    <w:rsid w:val="74E74EC2"/>
    <w:rsid w:val="7504A2F9"/>
    <w:rsid w:val="750982EA"/>
    <w:rsid w:val="7511C606"/>
    <w:rsid w:val="7513DDED"/>
    <w:rsid w:val="7513DEC4"/>
    <w:rsid w:val="752B7A4B"/>
    <w:rsid w:val="753E01D5"/>
    <w:rsid w:val="75544DCF"/>
    <w:rsid w:val="7557F813"/>
    <w:rsid w:val="75596654"/>
    <w:rsid w:val="75619BDB"/>
    <w:rsid w:val="756506A9"/>
    <w:rsid w:val="7577B07F"/>
    <w:rsid w:val="7587AF89"/>
    <w:rsid w:val="75B08E02"/>
    <w:rsid w:val="75B44C64"/>
    <w:rsid w:val="75B54EFE"/>
    <w:rsid w:val="75D8C5E3"/>
    <w:rsid w:val="75E98A05"/>
    <w:rsid w:val="75EFDE98"/>
    <w:rsid w:val="7623CB67"/>
    <w:rsid w:val="76291F71"/>
    <w:rsid w:val="7667A05C"/>
    <w:rsid w:val="76A131B3"/>
    <w:rsid w:val="76BAF3B7"/>
    <w:rsid w:val="76C5D9BA"/>
    <w:rsid w:val="76F2AD99"/>
    <w:rsid w:val="7712FD31"/>
    <w:rsid w:val="773A5B5D"/>
    <w:rsid w:val="7759DA67"/>
    <w:rsid w:val="7764D2D2"/>
    <w:rsid w:val="7769E6CC"/>
    <w:rsid w:val="777D95B8"/>
    <w:rsid w:val="777F3A62"/>
    <w:rsid w:val="77D610F2"/>
    <w:rsid w:val="7800D4DA"/>
    <w:rsid w:val="7804F6F9"/>
    <w:rsid w:val="7815CFEC"/>
    <w:rsid w:val="78179AB4"/>
    <w:rsid w:val="78195C04"/>
    <w:rsid w:val="784B3E1C"/>
    <w:rsid w:val="784C2493"/>
    <w:rsid w:val="786BE60B"/>
    <w:rsid w:val="7885C08C"/>
    <w:rsid w:val="7887772F"/>
    <w:rsid w:val="78918902"/>
    <w:rsid w:val="78940055"/>
    <w:rsid w:val="78C18234"/>
    <w:rsid w:val="78C43349"/>
    <w:rsid w:val="78CCD379"/>
    <w:rsid w:val="78EEA7D9"/>
    <w:rsid w:val="78F8C66F"/>
    <w:rsid w:val="79216413"/>
    <w:rsid w:val="7977127B"/>
    <w:rsid w:val="79A0C605"/>
    <w:rsid w:val="79B3E0C2"/>
    <w:rsid w:val="79BCF0C4"/>
    <w:rsid w:val="79BD5A5B"/>
    <w:rsid w:val="79D5D861"/>
    <w:rsid w:val="79D726FE"/>
    <w:rsid w:val="79DB7D8F"/>
    <w:rsid w:val="79FEF401"/>
    <w:rsid w:val="7A53598D"/>
    <w:rsid w:val="7A6ECAE8"/>
    <w:rsid w:val="7A720971"/>
    <w:rsid w:val="7A790E49"/>
    <w:rsid w:val="7A90A244"/>
    <w:rsid w:val="7AA5BBCD"/>
    <w:rsid w:val="7AA6DA31"/>
    <w:rsid w:val="7AB64F6F"/>
    <w:rsid w:val="7AC818F8"/>
    <w:rsid w:val="7AE70ED2"/>
    <w:rsid w:val="7B0C6AE5"/>
    <w:rsid w:val="7B0E7CBF"/>
    <w:rsid w:val="7B1A1E72"/>
    <w:rsid w:val="7B2A2EF8"/>
    <w:rsid w:val="7B417897"/>
    <w:rsid w:val="7B58A9F6"/>
    <w:rsid w:val="7B794819"/>
    <w:rsid w:val="7B8A4C02"/>
    <w:rsid w:val="7B9A1803"/>
    <w:rsid w:val="7BA1B6AE"/>
    <w:rsid w:val="7BBD4D81"/>
    <w:rsid w:val="7BD649E4"/>
    <w:rsid w:val="7BE85595"/>
    <w:rsid w:val="7BE95B49"/>
    <w:rsid w:val="7BF6E3FA"/>
    <w:rsid w:val="7C131B5D"/>
    <w:rsid w:val="7C281AF4"/>
    <w:rsid w:val="7C580F7D"/>
    <w:rsid w:val="7C5ABD06"/>
    <w:rsid w:val="7C6F498C"/>
    <w:rsid w:val="7C74DB96"/>
    <w:rsid w:val="7C851C63"/>
    <w:rsid w:val="7C95573C"/>
    <w:rsid w:val="7CA168E4"/>
    <w:rsid w:val="7CAF3F74"/>
    <w:rsid w:val="7CC2F110"/>
    <w:rsid w:val="7CFDCD3F"/>
    <w:rsid w:val="7D03D3F6"/>
    <w:rsid w:val="7D2F6B0B"/>
    <w:rsid w:val="7D4AC0A1"/>
    <w:rsid w:val="7D4C89E2"/>
    <w:rsid w:val="7D79B3DB"/>
    <w:rsid w:val="7DAAA695"/>
    <w:rsid w:val="7DAD0B4E"/>
    <w:rsid w:val="7DC72C34"/>
    <w:rsid w:val="7DEF0116"/>
    <w:rsid w:val="7E22B722"/>
    <w:rsid w:val="7E25ABD6"/>
    <w:rsid w:val="7E2E674A"/>
    <w:rsid w:val="7E5C1A26"/>
    <w:rsid w:val="7E5F57C5"/>
    <w:rsid w:val="7E8D6978"/>
    <w:rsid w:val="7E92A3CC"/>
    <w:rsid w:val="7E9CCE3C"/>
    <w:rsid w:val="7EC79735"/>
    <w:rsid w:val="7ECAC76D"/>
    <w:rsid w:val="7EDE17C3"/>
    <w:rsid w:val="7EF3457C"/>
    <w:rsid w:val="7F16EC0E"/>
    <w:rsid w:val="7F1DCF4F"/>
    <w:rsid w:val="7F2E15AC"/>
    <w:rsid w:val="7F332021"/>
    <w:rsid w:val="7F3A762F"/>
    <w:rsid w:val="7F462F4E"/>
    <w:rsid w:val="7F50EDB4"/>
    <w:rsid w:val="7F82F415"/>
    <w:rsid w:val="7F84C593"/>
    <w:rsid w:val="7F9C12AC"/>
    <w:rsid w:val="7FAB9AF9"/>
    <w:rsid w:val="7FB51422"/>
    <w:rsid w:val="7FB7894D"/>
    <w:rsid w:val="7FB863ED"/>
    <w:rsid w:val="7FC571DE"/>
    <w:rsid w:val="7FCD790D"/>
    <w:rsid w:val="7FCE4BCC"/>
    <w:rsid w:val="7FDE2D7F"/>
    <w:rsid w:val="7FF91FC2"/>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11791E"/>
  <w15:chartTrackingRefBased/>
  <w15:docId w15:val="{D228A578-9C9A-434B-AB46-4D2C172C41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6C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16C52"/>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E16C5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16C52"/>
    <w:rPr>
      <w:color w:val="0000FF"/>
      <w:u w:val="single"/>
    </w:rPr>
  </w:style>
  <w:style w:type="character" w:styleId="UnresolvedMention">
    <w:name w:val="Unresolved Mention"/>
    <w:basedOn w:val="DefaultParagraphFont"/>
    <w:uiPriority w:val="99"/>
    <w:semiHidden/>
    <w:unhideWhenUsed/>
    <w:rsid w:val="00F147F5"/>
    <w:rPr>
      <w:color w:val="605E5C"/>
      <w:shd w:val="clear" w:color="auto" w:fill="E1DFDD"/>
    </w:rPr>
  </w:style>
  <w:style w:type="paragraph" w:styleId="ListParagraph">
    <w:name w:val="List Paragraph"/>
    <w:basedOn w:val="Normal"/>
    <w:uiPriority w:val="34"/>
    <w:qFormat/>
    <w:rsid w:val="009C3329"/>
    <w:pPr>
      <w:ind w:left="720"/>
      <w:contextualSpacing/>
    </w:pPr>
  </w:style>
  <w:style w:type="paragraph" w:styleId="BalloonText">
    <w:name w:val="Balloon Text"/>
    <w:basedOn w:val="Normal"/>
    <w:link w:val="BalloonTextChar"/>
    <w:uiPriority w:val="99"/>
    <w:semiHidden/>
    <w:unhideWhenUsed/>
    <w:rsid w:val="009C3329"/>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9C3329"/>
    <w:rPr>
      <w:rFonts w:ascii="Times New Roman" w:hAnsi="Times New Roman" w:cs="Times New Roman"/>
      <w:sz w:val="18"/>
      <w:szCs w:val="18"/>
    </w:rPr>
  </w:style>
  <w:style w:type="paragraph" w:styleId="CommentText">
    <w:name w:val="annotation text"/>
    <w:basedOn w:val="Normal"/>
    <w:link w:val="CommentTextChar"/>
    <w:uiPriority w:val="99"/>
    <w:semiHidden/>
    <w:unhideWhenUsed/>
    <w:rsid w:val="009C3329"/>
    <w:pPr>
      <w:spacing w:line="240" w:lineRule="auto"/>
    </w:pPr>
    <w:rPr>
      <w:sz w:val="20"/>
      <w:szCs w:val="20"/>
    </w:rPr>
  </w:style>
  <w:style w:type="character" w:customStyle="1" w:styleId="CommentTextChar">
    <w:name w:val="Comment Text Char"/>
    <w:basedOn w:val="DefaultParagraphFont"/>
    <w:link w:val="CommentText"/>
    <w:uiPriority w:val="99"/>
    <w:semiHidden/>
    <w:rsid w:val="009C3329"/>
    <w:rPr>
      <w:sz w:val="20"/>
      <w:szCs w:val="20"/>
    </w:rPr>
  </w:style>
  <w:style w:type="character" w:styleId="CommentReference">
    <w:name w:val="annotation reference"/>
    <w:basedOn w:val="DefaultParagraphFont"/>
    <w:uiPriority w:val="99"/>
    <w:semiHidden/>
    <w:unhideWhenUsed/>
    <w:rsid w:val="009C3329"/>
    <w:rPr>
      <w:sz w:val="16"/>
      <w:szCs w:val="16"/>
    </w:rPr>
  </w:style>
  <w:style w:type="paragraph" w:styleId="Header">
    <w:name w:val="header"/>
    <w:basedOn w:val="Normal"/>
    <w:link w:val="HeaderChar"/>
    <w:uiPriority w:val="99"/>
    <w:unhideWhenUsed/>
    <w:rsid w:val="00A727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A7272D"/>
  </w:style>
  <w:style w:type="paragraph" w:styleId="Footer">
    <w:name w:val="footer"/>
    <w:basedOn w:val="Normal"/>
    <w:link w:val="FooterChar"/>
    <w:uiPriority w:val="99"/>
    <w:unhideWhenUsed/>
    <w:rsid w:val="00A727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A7272D"/>
  </w:style>
  <w:style w:type="table" w:styleId="TableGrid">
    <w:name w:val="Table Grid"/>
    <w:basedOn w:val="TableNormal"/>
    <w:uiPriority w:val="59"/>
    <w:rsid w:val="00A7272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CommentSubject">
    <w:name w:val="annotation subject"/>
    <w:basedOn w:val="CommentText"/>
    <w:next w:val="CommentText"/>
    <w:link w:val="CommentSubjectChar"/>
    <w:uiPriority w:val="99"/>
    <w:semiHidden/>
    <w:unhideWhenUsed/>
    <w:rsid w:val="00A7272D"/>
    <w:rPr>
      <w:b/>
      <w:bCs/>
    </w:rPr>
  </w:style>
  <w:style w:type="character" w:customStyle="1" w:styleId="CommentSubjectChar">
    <w:name w:val="Comment Subject Char"/>
    <w:basedOn w:val="CommentTextChar"/>
    <w:link w:val="CommentSubject"/>
    <w:uiPriority w:val="99"/>
    <w:semiHidden/>
    <w:rsid w:val="00A727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277824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who.int/emergencies/diseases/novel-coronavirus-2019/situation-reports" TargetMode="External"/><Relationship Id="rId18" Type="http://schemas.openxmlformats.org/officeDocument/2006/relationships/hyperlink" Target="https://twitter.com/trvrb/status/1237395936193605633" TargetMode="External"/><Relationship Id="rId26" Type="http://schemas.openxmlformats.org/officeDocument/2006/relationships/hyperlink" Target="https://dataforgood.fb.com/" TargetMode="External"/><Relationship Id="rId39" Type="http://schemas.openxmlformats.org/officeDocument/2006/relationships/hyperlink" Target="https://www.nejm.org/doi/full/10.1056/NEJMc2001737" TargetMode="External"/><Relationship Id="rId21" Type="http://schemas.openxmlformats.org/officeDocument/2006/relationships/hyperlink" Target="https://github.com/midas-network/COVID-19/tree/master/parameter_estimates/2019_novel_coronavirus" TargetMode="External"/><Relationship Id="rId34" Type="http://schemas.openxmlformats.org/officeDocument/2006/relationships/hyperlink" Target="https://www.ncbi.nlm.nih.gov/pmc/articles/PMC6427598/" TargetMode="External"/><Relationship Id="rId42" Type="http://schemas.openxmlformats.org/officeDocument/2006/relationships/hyperlink" Target="https://github.com/midas-network/COVID-19/tree/master/parameter_estimates/2019_novel_coronavirus" TargetMode="External"/><Relationship Id="rId47" Type="http://schemas.openxmlformats.org/officeDocument/2006/relationships/theme" Target="theme/theme1.xm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www.doh.wa.gov/emergencies/coronavirus" TargetMode="External"/><Relationship Id="rId29" Type="http://schemas.openxmlformats.org/officeDocument/2006/relationships/hyperlink" Target="https://www.ncbi.nlm.nih.gov/pubmed/23295577"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famulare@idmod.org" TargetMode="External"/><Relationship Id="rId24" Type="http://schemas.openxmlformats.org/officeDocument/2006/relationships/image" Target="media/image1.png"/><Relationship Id="rId32" Type="http://schemas.openxmlformats.org/officeDocument/2006/relationships/hyperlink" Target="https://www.researchgate.net/publication/23233311_Likely_impact_of_school_and_childcare_closures_on_public_health_workforce_during_an_influenza_pandemic_A_survey" TargetMode="External"/><Relationship Id="rId37" Type="http://schemas.openxmlformats.org/officeDocument/2006/relationships/hyperlink" Target="http://dx.doi.org/10.1056/NEJMoa2001191" TargetMode="External"/><Relationship Id="rId40" Type="http://schemas.openxmlformats.org/officeDocument/2006/relationships/hyperlink" Target="https://www.biorxiv.org/content/10.1101/2020.01.23.917351v1" TargetMode="External"/><Relationship Id="rId45" Type="http://schemas.openxmlformats.org/officeDocument/2006/relationships/footer" Target="footer1.xml"/><Relationship Id="rId5" Type="http://schemas.openxmlformats.org/officeDocument/2006/relationships/numbering" Target="numbering.xml"/><Relationship Id="rId15" Type="http://schemas.openxmlformats.org/officeDocument/2006/relationships/hyperlink" Target="http://snohd.org/Blog.aspx?IID=13" TargetMode="External"/><Relationship Id="rId23" Type="http://schemas.openxmlformats.org/officeDocument/2006/relationships/hyperlink" Target="https://www.biozentrum.unibas.ch/research/researchgroups/overview/unit/neher/" TargetMode="External"/><Relationship Id="rId28" Type="http://schemas.openxmlformats.org/officeDocument/2006/relationships/hyperlink" Target="https://www.ncbi.nlm.nih.gov/pubmed/17440421" TargetMode="External"/><Relationship Id="rId36" Type="http://schemas.openxmlformats.org/officeDocument/2006/relationships/hyperlink" Target="https://www.pnas.org/content/104/18/7582" TargetMode="External"/><Relationship Id="rId10" Type="http://schemas.openxmlformats.org/officeDocument/2006/relationships/endnotes" Target="endnotes.xml"/><Relationship Id="rId19" Type="http://schemas.openxmlformats.org/officeDocument/2006/relationships/hyperlink" Target="https://twitter.com/trvrb/status/1237394739143438338" TargetMode="External"/><Relationship Id="rId31" Type="http://schemas.openxmlformats.org/officeDocument/2006/relationships/hyperlink" Target="https://www.ncbi.nlm.nih.gov/pubmed/19877816" TargetMode="External"/><Relationship Id="rId44"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rocs.hu-berlin.de/corona/" TargetMode="External"/><Relationship Id="rId22" Type="http://schemas.openxmlformats.org/officeDocument/2006/relationships/hyperlink" Target="http://scratch.neherlab.org/" TargetMode="External"/><Relationship Id="rId27" Type="http://schemas.openxmlformats.org/officeDocument/2006/relationships/hyperlink" Target="https://link.springer.com/article/10.1007/s11606-016-3936-3" TargetMode="External"/><Relationship Id="rId30" Type="http://schemas.openxmlformats.org/officeDocument/2006/relationships/hyperlink" Target="https://www.ncbi.nlm.nih.gov/pubmed/19952885" TargetMode="External"/><Relationship Id="rId35" Type="http://schemas.openxmlformats.org/officeDocument/2006/relationships/hyperlink" Target="https://www.ncbi.nlm.nih.gov/pubmed/19952885" TargetMode="External"/><Relationship Id="rId43" Type="http://schemas.openxmlformats.org/officeDocument/2006/relationships/hyperlink" Target="https://www.medrxiv.org/content/10.1101/2020.03.04.20031104v1.full.pdf" TargetMode="External"/><Relationship Id="rId8" Type="http://schemas.openxmlformats.org/officeDocument/2006/relationships/webSettings" Target="webSettings.xml"/><Relationship Id="rId3" Type="http://schemas.openxmlformats.org/officeDocument/2006/relationships/customXml" Target="../customXml/item3.xml"/><Relationship Id="rId12" Type="http://schemas.openxmlformats.org/officeDocument/2006/relationships/hyperlink" Target="http://virological.org/t/phylodynamic-analysis-of-ncov-2019-genomes-29-jan-2020/353/9" TargetMode="External"/><Relationship Id="rId17" Type="http://schemas.openxmlformats.org/officeDocument/2006/relationships/hyperlink" Target="https://twitter.com/trvrb" TargetMode="External"/><Relationship Id="rId25" Type="http://schemas.openxmlformats.org/officeDocument/2006/relationships/hyperlink" Target="https://www.medrxiv.org/content/10.1101/2020.03.02.20027599v1.full.pdf" TargetMode="External"/><Relationship Id="rId33" Type="http://schemas.openxmlformats.org/officeDocument/2006/relationships/hyperlink" Target="https://www.ncbi.nlm.nih.gov/pmc/articles/PMC3456052/" TargetMode="External"/><Relationship Id="rId38" Type="http://schemas.openxmlformats.org/officeDocument/2006/relationships/hyperlink" Target="https://github.com/midas-network/COVID-19/tree/master/parameter_estimates/2019_novel_coronavirus" TargetMode="External"/><Relationship Id="rId46" Type="http://schemas.openxmlformats.org/officeDocument/2006/relationships/fontTable" Target="fontTable.xml"/><Relationship Id="rId20" Type="http://schemas.openxmlformats.org/officeDocument/2006/relationships/hyperlink" Target="https://www.medrxiv.org/content/10.1101/2020.03.04.20031104v1.full.pdf" TargetMode="External"/><Relationship Id="rId41" Type="http://schemas.openxmlformats.org/officeDocument/2006/relationships/hyperlink" Target="http://dx.doi.org/10.1056/NEJMoa200119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6d2bc46a-f014-48ed-be59-9d6cf5da36fb">6FCQ3RPYFS27-1107640533-645</_dlc_DocId>
    <_dlc_DocIdUrl xmlns="6d2bc46a-f014-48ed-be59-9d6cf5da36fb">
      <Url>https://idmod.sharepoint.com/projects/_layouts/15/DocIdRedir.aspx?ID=6FCQ3RPYFS27-1107640533-645</Url>
      <Description>6FCQ3RPYFS27-1107640533-645</Description>
    </_dlc_DocIdUrl>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AE6B17C57AF544DA12B243CD4DCB4A5" ma:contentTypeVersion="10" ma:contentTypeDescription="Create a new document." ma:contentTypeScope="" ma:versionID="93c64b57f6e3ff596469ebad2bf65c20">
  <xsd:schema xmlns:xsd="http://www.w3.org/2001/XMLSchema" xmlns:xs="http://www.w3.org/2001/XMLSchema" xmlns:p="http://schemas.microsoft.com/office/2006/metadata/properties" xmlns:ns2="6d2bc46a-f014-48ed-be59-9d6cf5da36fb" xmlns:ns3="02f5f5f6-8ffd-4463-bb36-ca8324705ddd" targetNamespace="http://schemas.microsoft.com/office/2006/metadata/properties" ma:root="true" ma:fieldsID="a20021af92e43aeab3815096469e1daa" ns2:_="" ns3:_="">
    <xsd:import namespace="6d2bc46a-f014-48ed-be59-9d6cf5da36fb"/>
    <xsd:import namespace="02f5f5f6-8ffd-4463-bb36-ca8324705ddd"/>
    <xsd:element name="properties">
      <xsd:complexType>
        <xsd:sequence>
          <xsd:element name="documentManagement">
            <xsd:complexType>
              <xsd:all>
                <xsd:element ref="ns2:_dlc_DocId" minOccurs="0"/>
                <xsd:element ref="ns2:_dlc_DocIdUrl" minOccurs="0"/>
                <xsd:element ref="ns2:_dlc_DocIdPersistId" minOccurs="0"/>
                <xsd:element ref="ns2:SharedWithUsers" minOccurs="0"/>
                <xsd:element ref="ns2:SharedWithDetails" minOccurs="0"/>
                <xsd:element ref="ns2:LastSharedByUser" minOccurs="0"/>
                <xsd:element ref="ns2:LastSharedByTime" minOccurs="0"/>
                <xsd:element ref="ns3:MediaServiceMetadata" minOccurs="0"/>
                <xsd:element ref="ns3:MediaServiceFastMetadata" minOccurs="0"/>
                <xsd:element ref="ns3:MediaServiceAutoTags" minOccurs="0"/>
                <xsd:element ref="ns3:MediaServiceOCR"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d2bc46a-f014-48ed-be59-9d6cf5da36fb"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element name="SharedWithUsers" ma:index="11"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description="" ma:internalName="SharedWithDetails" ma:readOnly="true">
      <xsd:simpleType>
        <xsd:restriction base="dms:Note">
          <xsd:maxLength value="255"/>
        </xsd:restriction>
      </xsd:simpleType>
    </xsd:element>
    <xsd:element name="LastSharedByUser" ma:index="13" nillable="true" ma:displayName="Last Shared By User" ma:description="" ma:internalName="LastSharedByUser" ma:readOnly="true">
      <xsd:simpleType>
        <xsd:restriction base="dms:Note">
          <xsd:maxLength value="255"/>
        </xsd:restriction>
      </xsd:simpleType>
    </xsd:element>
    <xsd:element name="LastSharedByTime" ma:index="14"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02f5f5f6-8ffd-4463-bb36-ca8324705ddd" elementFormDefault="qualified">
    <xsd:import namespace="http://schemas.microsoft.com/office/2006/documentManagement/types"/>
    <xsd:import namespace="http://schemas.microsoft.com/office/infopath/2007/PartnerControls"/>
    <xsd:element name="MediaServiceMetadata" ma:index="15" nillable="true" ma:displayName="MediaServiceMetadata" ma:description="" ma:hidden="true" ma:internalName="MediaServiceMetadata" ma:readOnly="true">
      <xsd:simpleType>
        <xsd:restriction base="dms:Note"/>
      </xsd:simpleType>
    </xsd:element>
    <xsd:element name="MediaServiceFastMetadata" ma:index="16" nillable="true" ma:displayName="MediaServiceFastMetadata" ma:description="" ma:hidden="true" ma:internalName="MediaServiceFastMetadata" ma:readOnly="true">
      <xsd:simpleType>
        <xsd:restriction base="dms:Note"/>
      </xsd:simpleType>
    </xsd:element>
    <xsd:element name="MediaServiceAutoTags" ma:index="17" nillable="true" ma:displayName="Tags" ma:internalName="MediaServiceAutoTags" ma:readOnly="true">
      <xsd:simpleType>
        <xsd:restriction base="dms:Text"/>
      </xsd:simpleType>
    </xsd:element>
    <xsd:element name="MediaServiceOCR" ma:index="18" nillable="true" ma:displayName="Extracted Text" ma:internalName="MediaServiceOCR" ma:readOnly="true">
      <xsd:simpleType>
        <xsd:restriction base="dms:Note">
          <xsd:maxLength value="255"/>
        </xsd:restriction>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28A49675-F88E-46BD-95A3-46C174FFD2CC}">
  <ds:schemaRefs>
    <ds:schemaRef ds:uri="6d2bc46a-f014-48ed-be59-9d6cf5da36fb"/>
    <ds:schemaRef ds:uri="http://schemas.microsoft.com/office/2006/documentManagement/types"/>
    <ds:schemaRef ds:uri="http://purl.org/dc/elements/1.1/"/>
    <ds:schemaRef ds:uri="http://schemas.microsoft.com/office/2006/metadata/properties"/>
    <ds:schemaRef ds:uri="http://purl.org/dc/terms/"/>
    <ds:schemaRef ds:uri="http://schemas.openxmlformats.org/package/2006/metadata/core-properties"/>
    <ds:schemaRef ds:uri="http://purl.org/dc/dcmitype/"/>
    <ds:schemaRef ds:uri="http://schemas.microsoft.com/office/infopath/2007/PartnerControls"/>
    <ds:schemaRef ds:uri="02f5f5f6-8ffd-4463-bb36-ca8324705ddd"/>
    <ds:schemaRef ds:uri="http://www.w3.org/XML/1998/namespace"/>
  </ds:schemaRefs>
</ds:datastoreItem>
</file>

<file path=customXml/itemProps2.xml><?xml version="1.0" encoding="utf-8"?>
<ds:datastoreItem xmlns:ds="http://schemas.openxmlformats.org/officeDocument/2006/customXml" ds:itemID="{0D0AAB3B-CDE4-4510-84C1-C46767FABA1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d2bc46a-f014-48ed-be59-9d6cf5da36fb"/>
    <ds:schemaRef ds:uri="02f5f5f6-8ffd-4463-bb36-ca8324705d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91329F6-E034-4D02-AD7C-3448F12402A3}">
  <ds:schemaRefs>
    <ds:schemaRef ds:uri="http://schemas.microsoft.com/sharepoint/v3/contenttype/forms"/>
  </ds:schemaRefs>
</ds:datastoreItem>
</file>

<file path=customXml/itemProps4.xml><?xml version="1.0" encoding="utf-8"?>
<ds:datastoreItem xmlns:ds="http://schemas.openxmlformats.org/officeDocument/2006/customXml" ds:itemID="{A6E27EFE-9207-448D-BC2E-33045285FC60}">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1</Pages>
  <Words>2909</Words>
  <Characters>16584</Characters>
  <Application>Microsoft Office Word</Application>
  <DocSecurity>4</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19455</CharactersWithSpaces>
  <SharedDoc>false</SharedDoc>
  <HLinks>
    <vt:vector size="192" baseType="variant">
      <vt:variant>
        <vt:i4>8323128</vt:i4>
      </vt:variant>
      <vt:variant>
        <vt:i4>93</vt:i4>
      </vt:variant>
      <vt:variant>
        <vt:i4>0</vt:i4>
      </vt:variant>
      <vt:variant>
        <vt:i4>5</vt:i4>
      </vt:variant>
      <vt:variant>
        <vt:lpwstr>https://www.medrxiv.org/content/10.1101/2020.03.04.20031104v1.full.pdf</vt:lpwstr>
      </vt:variant>
      <vt:variant>
        <vt:lpwstr/>
      </vt:variant>
      <vt:variant>
        <vt:i4>3080207</vt:i4>
      </vt:variant>
      <vt:variant>
        <vt:i4>90</vt:i4>
      </vt:variant>
      <vt:variant>
        <vt:i4>0</vt:i4>
      </vt:variant>
      <vt:variant>
        <vt:i4>5</vt:i4>
      </vt:variant>
      <vt:variant>
        <vt:lpwstr>https://github.com/midas-network/COVID-19/tree/master/parameter_estimates/2019_novel_coronavirus</vt:lpwstr>
      </vt:variant>
      <vt:variant>
        <vt:lpwstr/>
      </vt:variant>
      <vt:variant>
        <vt:i4>3604533</vt:i4>
      </vt:variant>
      <vt:variant>
        <vt:i4>87</vt:i4>
      </vt:variant>
      <vt:variant>
        <vt:i4>0</vt:i4>
      </vt:variant>
      <vt:variant>
        <vt:i4>5</vt:i4>
      </vt:variant>
      <vt:variant>
        <vt:lpwstr>http://dx.doi.org/10.1056/NEJMoa2001191</vt:lpwstr>
      </vt:variant>
      <vt:variant>
        <vt:lpwstr/>
      </vt:variant>
      <vt:variant>
        <vt:i4>7143544</vt:i4>
      </vt:variant>
      <vt:variant>
        <vt:i4>84</vt:i4>
      </vt:variant>
      <vt:variant>
        <vt:i4>0</vt:i4>
      </vt:variant>
      <vt:variant>
        <vt:i4>5</vt:i4>
      </vt:variant>
      <vt:variant>
        <vt:lpwstr>https://www.biorxiv.org/content/10.1101/2020.01.23.917351v1</vt:lpwstr>
      </vt:variant>
      <vt:variant>
        <vt:lpwstr/>
      </vt:variant>
      <vt:variant>
        <vt:i4>7405602</vt:i4>
      </vt:variant>
      <vt:variant>
        <vt:i4>81</vt:i4>
      </vt:variant>
      <vt:variant>
        <vt:i4>0</vt:i4>
      </vt:variant>
      <vt:variant>
        <vt:i4>5</vt:i4>
      </vt:variant>
      <vt:variant>
        <vt:lpwstr>https://www.nejm.org/doi/full/10.1056/NEJMc2001737</vt:lpwstr>
      </vt:variant>
      <vt:variant>
        <vt:lpwstr/>
      </vt:variant>
      <vt:variant>
        <vt:i4>3080207</vt:i4>
      </vt:variant>
      <vt:variant>
        <vt:i4>78</vt:i4>
      </vt:variant>
      <vt:variant>
        <vt:i4>0</vt:i4>
      </vt:variant>
      <vt:variant>
        <vt:i4>5</vt:i4>
      </vt:variant>
      <vt:variant>
        <vt:lpwstr>https://github.com/midas-network/COVID-19/tree/master/parameter_estimates/2019_novel_coronavirus</vt:lpwstr>
      </vt:variant>
      <vt:variant>
        <vt:lpwstr/>
      </vt:variant>
      <vt:variant>
        <vt:i4>3604533</vt:i4>
      </vt:variant>
      <vt:variant>
        <vt:i4>75</vt:i4>
      </vt:variant>
      <vt:variant>
        <vt:i4>0</vt:i4>
      </vt:variant>
      <vt:variant>
        <vt:i4>5</vt:i4>
      </vt:variant>
      <vt:variant>
        <vt:lpwstr>http://dx.doi.org/10.1056/NEJMoa2001191</vt:lpwstr>
      </vt:variant>
      <vt:variant>
        <vt:lpwstr/>
      </vt:variant>
      <vt:variant>
        <vt:i4>6094928</vt:i4>
      </vt:variant>
      <vt:variant>
        <vt:i4>72</vt:i4>
      </vt:variant>
      <vt:variant>
        <vt:i4>0</vt:i4>
      </vt:variant>
      <vt:variant>
        <vt:i4>5</vt:i4>
      </vt:variant>
      <vt:variant>
        <vt:lpwstr>https://www.pnas.org/content/104/18/7582</vt:lpwstr>
      </vt:variant>
      <vt:variant>
        <vt:lpwstr/>
      </vt:variant>
      <vt:variant>
        <vt:i4>983129</vt:i4>
      </vt:variant>
      <vt:variant>
        <vt:i4>69</vt:i4>
      </vt:variant>
      <vt:variant>
        <vt:i4>0</vt:i4>
      </vt:variant>
      <vt:variant>
        <vt:i4>5</vt:i4>
      </vt:variant>
      <vt:variant>
        <vt:lpwstr>https://www.ncbi.nlm.nih.gov/pubmed/19952885</vt:lpwstr>
      </vt:variant>
      <vt:variant>
        <vt:lpwstr/>
      </vt:variant>
      <vt:variant>
        <vt:i4>1900616</vt:i4>
      </vt:variant>
      <vt:variant>
        <vt:i4>66</vt:i4>
      </vt:variant>
      <vt:variant>
        <vt:i4>0</vt:i4>
      </vt:variant>
      <vt:variant>
        <vt:i4>5</vt:i4>
      </vt:variant>
      <vt:variant>
        <vt:lpwstr>https://www.ncbi.nlm.nih.gov/pmc/articles/PMC6427598/</vt:lpwstr>
      </vt:variant>
      <vt:variant>
        <vt:lpwstr/>
      </vt:variant>
      <vt:variant>
        <vt:i4>1048645</vt:i4>
      </vt:variant>
      <vt:variant>
        <vt:i4>63</vt:i4>
      </vt:variant>
      <vt:variant>
        <vt:i4>0</vt:i4>
      </vt:variant>
      <vt:variant>
        <vt:i4>5</vt:i4>
      </vt:variant>
      <vt:variant>
        <vt:lpwstr>https://www.ncbi.nlm.nih.gov/pmc/articles/PMC3456052/</vt:lpwstr>
      </vt:variant>
      <vt:variant>
        <vt:lpwstr/>
      </vt:variant>
      <vt:variant>
        <vt:i4>4325434</vt:i4>
      </vt:variant>
      <vt:variant>
        <vt:i4>60</vt:i4>
      </vt:variant>
      <vt:variant>
        <vt:i4>0</vt:i4>
      </vt:variant>
      <vt:variant>
        <vt:i4>5</vt:i4>
      </vt:variant>
      <vt:variant>
        <vt:lpwstr>https://www.researchgate.net/publication/23233311_Likely_impact_of_school_and_childcare_closures_on_public_health_workforce_during_an_influenza_pandemic_A_survey</vt:lpwstr>
      </vt:variant>
      <vt:variant>
        <vt:lpwstr/>
      </vt:variant>
      <vt:variant>
        <vt:i4>917588</vt:i4>
      </vt:variant>
      <vt:variant>
        <vt:i4>57</vt:i4>
      </vt:variant>
      <vt:variant>
        <vt:i4>0</vt:i4>
      </vt:variant>
      <vt:variant>
        <vt:i4>5</vt:i4>
      </vt:variant>
      <vt:variant>
        <vt:lpwstr>https://www.ncbi.nlm.nih.gov/pubmed/19877816</vt:lpwstr>
      </vt:variant>
      <vt:variant>
        <vt:lpwstr/>
      </vt:variant>
      <vt:variant>
        <vt:i4>983129</vt:i4>
      </vt:variant>
      <vt:variant>
        <vt:i4>54</vt:i4>
      </vt:variant>
      <vt:variant>
        <vt:i4>0</vt:i4>
      </vt:variant>
      <vt:variant>
        <vt:i4>5</vt:i4>
      </vt:variant>
      <vt:variant>
        <vt:lpwstr>https://www.ncbi.nlm.nih.gov/pubmed/19952885</vt:lpwstr>
      </vt:variant>
      <vt:variant>
        <vt:lpwstr/>
      </vt:variant>
      <vt:variant>
        <vt:i4>393305</vt:i4>
      </vt:variant>
      <vt:variant>
        <vt:i4>51</vt:i4>
      </vt:variant>
      <vt:variant>
        <vt:i4>0</vt:i4>
      </vt:variant>
      <vt:variant>
        <vt:i4>5</vt:i4>
      </vt:variant>
      <vt:variant>
        <vt:lpwstr>https://www.ncbi.nlm.nih.gov/pubmed/23295577</vt:lpwstr>
      </vt:variant>
      <vt:variant>
        <vt:lpwstr/>
      </vt:variant>
      <vt:variant>
        <vt:i4>524380</vt:i4>
      </vt:variant>
      <vt:variant>
        <vt:i4>48</vt:i4>
      </vt:variant>
      <vt:variant>
        <vt:i4>0</vt:i4>
      </vt:variant>
      <vt:variant>
        <vt:i4>5</vt:i4>
      </vt:variant>
      <vt:variant>
        <vt:lpwstr>https://www.ncbi.nlm.nih.gov/pubmed/17440421</vt:lpwstr>
      </vt:variant>
      <vt:variant>
        <vt:lpwstr/>
      </vt:variant>
      <vt:variant>
        <vt:i4>2818089</vt:i4>
      </vt:variant>
      <vt:variant>
        <vt:i4>45</vt:i4>
      </vt:variant>
      <vt:variant>
        <vt:i4>0</vt:i4>
      </vt:variant>
      <vt:variant>
        <vt:i4>5</vt:i4>
      </vt:variant>
      <vt:variant>
        <vt:lpwstr>https://link.springer.com/article/10.1007/s11606-016-3936-3</vt:lpwstr>
      </vt:variant>
      <vt:variant>
        <vt:lpwstr/>
      </vt:variant>
      <vt:variant>
        <vt:i4>3407976</vt:i4>
      </vt:variant>
      <vt:variant>
        <vt:i4>42</vt:i4>
      </vt:variant>
      <vt:variant>
        <vt:i4>0</vt:i4>
      </vt:variant>
      <vt:variant>
        <vt:i4>5</vt:i4>
      </vt:variant>
      <vt:variant>
        <vt:lpwstr>https://dataforgood.fb.com/</vt:lpwstr>
      </vt:variant>
      <vt:variant>
        <vt:lpwstr/>
      </vt:variant>
      <vt:variant>
        <vt:i4>7733296</vt:i4>
      </vt:variant>
      <vt:variant>
        <vt:i4>39</vt:i4>
      </vt:variant>
      <vt:variant>
        <vt:i4>0</vt:i4>
      </vt:variant>
      <vt:variant>
        <vt:i4>5</vt:i4>
      </vt:variant>
      <vt:variant>
        <vt:lpwstr>https://www.medrxiv.org/content/10.1101/2020.03.02.20027599v1.full.pdf</vt:lpwstr>
      </vt:variant>
      <vt:variant>
        <vt:lpwstr/>
      </vt:variant>
      <vt:variant>
        <vt:i4>720979</vt:i4>
      </vt:variant>
      <vt:variant>
        <vt:i4>36</vt:i4>
      </vt:variant>
      <vt:variant>
        <vt:i4>0</vt:i4>
      </vt:variant>
      <vt:variant>
        <vt:i4>5</vt:i4>
      </vt:variant>
      <vt:variant>
        <vt:lpwstr>https://www.biozentrum.unibas.ch/research/researchgroups/overview/unit/neher/</vt:lpwstr>
      </vt:variant>
      <vt:variant>
        <vt:lpwstr/>
      </vt:variant>
      <vt:variant>
        <vt:i4>5242944</vt:i4>
      </vt:variant>
      <vt:variant>
        <vt:i4>33</vt:i4>
      </vt:variant>
      <vt:variant>
        <vt:i4>0</vt:i4>
      </vt:variant>
      <vt:variant>
        <vt:i4>5</vt:i4>
      </vt:variant>
      <vt:variant>
        <vt:lpwstr>http://scratch.neherlab.org/</vt:lpwstr>
      </vt:variant>
      <vt:variant>
        <vt:lpwstr/>
      </vt:variant>
      <vt:variant>
        <vt:i4>3080207</vt:i4>
      </vt:variant>
      <vt:variant>
        <vt:i4>30</vt:i4>
      </vt:variant>
      <vt:variant>
        <vt:i4>0</vt:i4>
      </vt:variant>
      <vt:variant>
        <vt:i4>5</vt:i4>
      </vt:variant>
      <vt:variant>
        <vt:lpwstr>https://github.com/midas-network/COVID-19/tree/master/parameter_estimates/2019_novel_coronavirus</vt:lpwstr>
      </vt:variant>
      <vt:variant>
        <vt:lpwstr/>
      </vt:variant>
      <vt:variant>
        <vt:i4>8323128</vt:i4>
      </vt:variant>
      <vt:variant>
        <vt:i4>27</vt:i4>
      </vt:variant>
      <vt:variant>
        <vt:i4>0</vt:i4>
      </vt:variant>
      <vt:variant>
        <vt:i4>5</vt:i4>
      </vt:variant>
      <vt:variant>
        <vt:lpwstr>https://www.medrxiv.org/content/10.1101/2020.03.04.20031104v1.full.pdf</vt:lpwstr>
      </vt:variant>
      <vt:variant>
        <vt:lpwstr/>
      </vt:variant>
      <vt:variant>
        <vt:i4>4784196</vt:i4>
      </vt:variant>
      <vt:variant>
        <vt:i4>24</vt:i4>
      </vt:variant>
      <vt:variant>
        <vt:i4>0</vt:i4>
      </vt:variant>
      <vt:variant>
        <vt:i4>5</vt:i4>
      </vt:variant>
      <vt:variant>
        <vt:lpwstr>https://twitter.com/trvrb/status/1237394739143438338</vt:lpwstr>
      </vt:variant>
      <vt:variant>
        <vt:lpwstr/>
      </vt:variant>
      <vt:variant>
        <vt:i4>4522055</vt:i4>
      </vt:variant>
      <vt:variant>
        <vt:i4>21</vt:i4>
      </vt:variant>
      <vt:variant>
        <vt:i4>0</vt:i4>
      </vt:variant>
      <vt:variant>
        <vt:i4>5</vt:i4>
      </vt:variant>
      <vt:variant>
        <vt:lpwstr>https://twitter.com/trvrb/status/1237395936193605633</vt:lpwstr>
      </vt:variant>
      <vt:variant>
        <vt:lpwstr/>
      </vt:variant>
      <vt:variant>
        <vt:i4>1638487</vt:i4>
      </vt:variant>
      <vt:variant>
        <vt:i4>18</vt:i4>
      </vt:variant>
      <vt:variant>
        <vt:i4>0</vt:i4>
      </vt:variant>
      <vt:variant>
        <vt:i4>5</vt:i4>
      </vt:variant>
      <vt:variant>
        <vt:lpwstr>https://twitter.com/trvrb</vt:lpwstr>
      </vt:variant>
      <vt:variant>
        <vt:lpwstr/>
      </vt:variant>
      <vt:variant>
        <vt:i4>6422651</vt:i4>
      </vt:variant>
      <vt:variant>
        <vt:i4>15</vt:i4>
      </vt:variant>
      <vt:variant>
        <vt:i4>0</vt:i4>
      </vt:variant>
      <vt:variant>
        <vt:i4>5</vt:i4>
      </vt:variant>
      <vt:variant>
        <vt:lpwstr>https://www.doh.wa.gov/emergencies/coronavirus</vt:lpwstr>
      </vt:variant>
      <vt:variant>
        <vt:lpwstr/>
      </vt:variant>
      <vt:variant>
        <vt:i4>5177357</vt:i4>
      </vt:variant>
      <vt:variant>
        <vt:i4>12</vt:i4>
      </vt:variant>
      <vt:variant>
        <vt:i4>0</vt:i4>
      </vt:variant>
      <vt:variant>
        <vt:i4>5</vt:i4>
      </vt:variant>
      <vt:variant>
        <vt:lpwstr>http://snohd.org/Blog.aspx?IID=13</vt:lpwstr>
      </vt:variant>
      <vt:variant>
        <vt:lpwstr/>
      </vt:variant>
      <vt:variant>
        <vt:i4>196637</vt:i4>
      </vt:variant>
      <vt:variant>
        <vt:i4>9</vt:i4>
      </vt:variant>
      <vt:variant>
        <vt:i4>0</vt:i4>
      </vt:variant>
      <vt:variant>
        <vt:i4>5</vt:i4>
      </vt:variant>
      <vt:variant>
        <vt:lpwstr>http://rocs.hu-berlin.de/corona/</vt:lpwstr>
      </vt:variant>
      <vt:variant>
        <vt:lpwstr/>
      </vt:variant>
      <vt:variant>
        <vt:i4>1310725</vt:i4>
      </vt:variant>
      <vt:variant>
        <vt:i4>6</vt:i4>
      </vt:variant>
      <vt:variant>
        <vt:i4>0</vt:i4>
      </vt:variant>
      <vt:variant>
        <vt:i4>5</vt:i4>
      </vt:variant>
      <vt:variant>
        <vt:lpwstr>https://www.who.int/emergencies/diseases/novel-coronavirus-2019/situation-reports</vt:lpwstr>
      </vt:variant>
      <vt:variant>
        <vt:lpwstr/>
      </vt:variant>
      <vt:variant>
        <vt:i4>6029326</vt:i4>
      </vt:variant>
      <vt:variant>
        <vt:i4>3</vt:i4>
      </vt:variant>
      <vt:variant>
        <vt:i4>0</vt:i4>
      </vt:variant>
      <vt:variant>
        <vt:i4>5</vt:i4>
      </vt:variant>
      <vt:variant>
        <vt:lpwstr>http://virological.org/t/phylodynamic-analysis-of-ncov-2019-genomes-29-jan-2020/353/9</vt:lpwstr>
      </vt:variant>
      <vt:variant>
        <vt:lpwstr/>
      </vt:variant>
      <vt:variant>
        <vt:i4>4849720</vt:i4>
      </vt:variant>
      <vt:variant>
        <vt:i4>0</vt:i4>
      </vt:variant>
      <vt:variant>
        <vt:i4>0</vt:i4>
      </vt:variant>
      <vt:variant>
        <vt:i4>5</vt:i4>
      </vt:variant>
      <vt:variant>
        <vt:lpwstr>mailto:*mfamulare@idmod.org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 Famulare</dc:creator>
  <cp:keywords/>
  <dc:description/>
  <cp:lastModifiedBy>Mike Famulare</cp:lastModifiedBy>
  <cp:revision>3</cp:revision>
  <cp:lastPrinted>2020-03-11T21:06:00Z</cp:lastPrinted>
  <dcterms:created xsi:type="dcterms:W3CDTF">2020-03-11T21:07:00Z</dcterms:created>
  <dcterms:modified xsi:type="dcterms:W3CDTF">2020-03-11T21:35:00Z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0x0101003AE6B17C57AF544DA12B243CD4DCB4A5</vt:lpwstr>
  </property>
  <property fmtid="{D5CDD505-2E9C-101B-9397-08002B2CF9AE}" pid="3" name="_dlc_DocIdItemGuid">
    <vt:lpwstr>4b16ed82-9d40-4b5e-b755-e0f2e088e9ab</vt:lpwstr>
  </property>
</Properties>
</file>